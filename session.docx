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685" w:rsidRPr="00B93685" w:rsidRDefault="00B93685" w:rsidP="003E7E31">
      <w:pPr>
        <w:widowControl/>
        <w:pBdr>
          <w:top w:val="single" w:sz="6" w:space="1" w:color="auto"/>
        </w:pBdr>
        <w:rPr>
          <w:rFonts w:ascii="Arial" w:eastAsia="宋体" w:hAnsi="Arial" w:cs="Arial"/>
          <w:vanish/>
          <w:kern w:val="0"/>
          <w:sz w:val="16"/>
          <w:szCs w:val="16"/>
        </w:rPr>
      </w:pPr>
      <w:r w:rsidRPr="00B93685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B93685" w:rsidRPr="003E7E31" w:rsidRDefault="00B93685" w:rsidP="003E7E31">
      <w:pPr>
        <w:widowControl/>
        <w:shd w:val="clear" w:color="auto" w:fill="FAFAFA"/>
        <w:spacing w:line="510" w:lineRule="atLeast"/>
        <w:ind w:left="-225" w:right="315"/>
        <w:jc w:val="righ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B93685">
        <w:rPr>
          <w:rFonts w:ascii="Helvetica" w:eastAsia="宋体" w:hAnsi="Helvetica" w:cs="Helvetica"/>
          <w:color w:val="FFFFFF"/>
          <w:kern w:val="0"/>
          <w:u w:val="single"/>
        </w:rPr>
        <w:t>免费注</w:t>
      </w:r>
      <w:r w:rsidRPr="00B93685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B93685" w:rsidRPr="00B93685" w:rsidRDefault="008A0FE4" w:rsidP="00B93685">
      <w:pPr>
        <w:widowControl/>
        <w:spacing w:after="225"/>
        <w:jc w:val="left"/>
        <w:outlineLvl w:val="0"/>
        <w:rPr>
          <w:rFonts w:ascii="inherit" w:eastAsia="宋体" w:hAnsi="inherit" w:cs="Helvetica" w:hint="eastAsia"/>
          <w:color w:val="999999"/>
          <w:kern w:val="36"/>
          <w:sz w:val="36"/>
          <w:szCs w:val="36"/>
        </w:rPr>
      </w:pPr>
      <w:hyperlink r:id="rId7" w:history="1">
        <w:r w:rsidR="00B93685" w:rsidRPr="00B93685">
          <w:rPr>
            <w:rFonts w:ascii="inherit" w:eastAsia="宋体" w:hAnsi="inherit" w:cs="Helvetica"/>
            <w:color w:val="333333"/>
            <w:kern w:val="36"/>
            <w:sz w:val="48"/>
            <w:szCs w:val="48"/>
            <w:u w:val="single"/>
          </w:rPr>
          <w:t>搭建</w:t>
        </w:r>
        <w:r w:rsidR="00B93685" w:rsidRPr="00B93685">
          <w:rPr>
            <w:rFonts w:ascii="inherit" w:eastAsia="宋体" w:hAnsi="inherit" w:cs="Helvetica"/>
            <w:color w:val="333333"/>
            <w:kern w:val="36"/>
            <w:sz w:val="48"/>
            <w:szCs w:val="48"/>
            <w:u w:val="single"/>
          </w:rPr>
          <w:t>Tomcat</w:t>
        </w:r>
        <w:r w:rsidR="00B93685" w:rsidRPr="00B93685">
          <w:rPr>
            <w:rFonts w:ascii="inherit" w:eastAsia="宋体" w:hAnsi="inherit" w:cs="Helvetica"/>
            <w:color w:val="333333"/>
            <w:kern w:val="36"/>
            <w:sz w:val="48"/>
            <w:szCs w:val="48"/>
            <w:u w:val="single"/>
          </w:rPr>
          <w:t>集群</w:t>
        </w:r>
        <w:r w:rsidR="00B93685" w:rsidRPr="00B93685">
          <w:rPr>
            <w:rFonts w:ascii="inherit" w:eastAsia="宋体" w:hAnsi="inherit" w:cs="Helvetica"/>
            <w:color w:val="333333"/>
            <w:kern w:val="36"/>
            <w:sz w:val="48"/>
            <w:szCs w:val="48"/>
            <w:u w:val="single"/>
          </w:rPr>
          <w:t>&amp;</w:t>
        </w:r>
        <w:r w:rsidR="00B93685" w:rsidRPr="00B93685">
          <w:rPr>
            <w:rFonts w:ascii="inherit" w:eastAsia="宋体" w:hAnsi="inherit" w:cs="Helvetica"/>
            <w:color w:val="333333"/>
            <w:kern w:val="36"/>
            <w:sz w:val="48"/>
            <w:szCs w:val="48"/>
            <w:u w:val="single"/>
          </w:rPr>
          <w:t>通过</w:t>
        </w:r>
        <w:r w:rsidR="00B93685" w:rsidRPr="00B93685">
          <w:rPr>
            <w:rFonts w:ascii="inherit" w:eastAsia="宋体" w:hAnsi="inherit" w:cs="Helvetica"/>
            <w:color w:val="333333"/>
            <w:kern w:val="36"/>
            <w:sz w:val="48"/>
            <w:szCs w:val="48"/>
            <w:u w:val="single"/>
          </w:rPr>
          <w:t>Redis</w:t>
        </w:r>
        <w:r w:rsidR="00B93685" w:rsidRPr="00B93685">
          <w:rPr>
            <w:rFonts w:ascii="inherit" w:eastAsia="宋体" w:hAnsi="inherit" w:cs="Helvetica"/>
            <w:color w:val="333333"/>
            <w:kern w:val="36"/>
            <w:sz w:val="48"/>
            <w:szCs w:val="48"/>
            <w:u w:val="single"/>
          </w:rPr>
          <w:t>缓存共享</w:t>
        </w:r>
        <w:r w:rsidR="00B93685" w:rsidRPr="00B93685">
          <w:rPr>
            <w:rFonts w:ascii="inherit" w:eastAsia="宋体" w:hAnsi="inherit" w:cs="Helvetica"/>
            <w:color w:val="333333"/>
            <w:kern w:val="36"/>
            <w:sz w:val="48"/>
            <w:szCs w:val="48"/>
            <w:u w:val="single"/>
          </w:rPr>
          <w:t>session</w:t>
        </w:r>
        <w:r w:rsidR="00B93685" w:rsidRPr="00B93685">
          <w:rPr>
            <w:rFonts w:ascii="inherit" w:eastAsia="宋体" w:hAnsi="inherit" w:cs="Helvetica"/>
            <w:color w:val="333333"/>
            <w:kern w:val="36"/>
            <w:sz w:val="48"/>
            <w:szCs w:val="48"/>
            <w:u w:val="single"/>
          </w:rPr>
          <w:t>的一种流行方案</w:t>
        </w:r>
      </w:hyperlink>
    </w:p>
    <w:p w:rsidR="00B93685" w:rsidRPr="00B93685" w:rsidRDefault="008A0FE4" w:rsidP="00B93685">
      <w:pPr>
        <w:widowControl/>
        <w:numPr>
          <w:ilvl w:val="0"/>
          <w:numId w:val="3"/>
        </w:numPr>
        <w:spacing w:before="100" w:beforeAutospacing="1" w:after="100" w:afterAutospacing="1"/>
        <w:ind w:left="495" w:right="-150"/>
        <w:jc w:val="left"/>
        <w:rPr>
          <w:rFonts w:ascii="Helvetica" w:eastAsia="宋体" w:hAnsi="Helvetica" w:cs="Helvetica"/>
          <w:color w:val="999999"/>
          <w:kern w:val="0"/>
          <w:sz w:val="20"/>
          <w:szCs w:val="20"/>
        </w:rPr>
      </w:pPr>
      <w:hyperlink r:id="rId8" w:history="1">
        <w:r w:rsidR="00B93685" w:rsidRPr="00B93685">
          <w:rPr>
            <w:rFonts w:ascii="Helvetica" w:eastAsia="宋体" w:hAnsi="Helvetica" w:cs="Helvetica"/>
            <w:color w:val="017E66"/>
            <w:kern w:val="0"/>
            <w:sz w:val="20"/>
            <w:u w:val="single"/>
          </w:rPr>
          <w:t>redis-cluster</w:t>
        </w:r>
      </w:hyperlink>
    </w:p>
    <w:p w:rsidR="00B93685" w:rsidRPr="00B93685" w:rsidRDefault="00B93685" w:rsidP="00B93685">
      <w:pPr>
        <w:widowControl/>
        <w:ind w:left="495"/>
        <w:jc w:val="left"/>
        <w:rPr>
          <w:rFonts w:ascii="Helvetica" w:eastAsia="宋体" w:hAnsi="Helvetica" w:cs="Helvetica"/>
          <w:color w:val="999999"/>
          <w:kern w:val="0"/>
          <w:sz w:val="2"/>
          <w:szCs w:val="2"/>
        </w:rPr>
      </w:pPr>
      <w:r w:rsidRPr="00B93685">
        <w:rPr>
          <w:rFonts w:ascii="Helvetica" w:eastAsia="宋体" w:hAnsi="Helvetica" w:cs="Helvetica"/>
          <w:color w:val="999999"/>
          <w:kern w:val="0"/>
          <w:sz w:val="2"/>
          <w:szCs w:val="2"/>
        </w:rPr>
        <w:t> </w:t>
      </w:r>
    </w:p>
    <w:p w:rsidR="00B93685" w:rsidRPr="00B93685" w:rsidRDefault="008A0FE4" w:rsidP="00B93685">
      <w:pPr>
        <w:widowControl/>
        <w:numPr>
          <w:ilvl w:val="0"/>
          <w:numId w:val="3"/>
        </w:numPr>
        <w:spacing w:before="100" w:beforeAutospacing="1" w:after="100" w:afterAutospacing="1"/>
        <w:ind w:left="495" w:right="-150"/>
        <w:jc w:val="left"/>
        <w:rPr>
          <w:rFonts w:ascii="Helvetica" w:eastAsia="宋体" w:hAnsi="Helvetica" w:cs="Helvetica"/>
          <w:color w:val="999999"/>
          <w:kern w:val="0"/>
          <w:sz w:val="20"/>
          <w:szCs w:val="20"/>
        </w:rPr>
      </w:pPr>
      <w:hyperlink r:id="rId9" w:history="1">
        <w:r w:rsidR="00B93685" w:rsidRPr="00B93685">
          <w:rPr>
            <w:rFonts w:ascii="Helvetica" w:eastAsia="宋体" w:hAnsi="Helvetica" w:cs="Helvetica"/>
            <w:color w:val="017E66"/>
            <w:kern w:val="0"/>
            <w:sz w:val="20"/>
            <w:u w:val="single"/>
          </w:rPr>
          <w:t>redis</w:t>
        </w:r>
      </w:hyperlink>
    </w:p>
    <w:p w:rsidR="00B93685" w:rsidRPr="00B93685" w:rsidRDefault="00B93685" w:rsidP="00B93685">
      <w:pPr>
        <w:widowControl/>
        <w:ind w:left="495"/>
        <w:jc w:val="left"/>
        <w:rPr>
          <w:rFonts w:ascii="Helvetica" w:eastAsia="宋体" w:hAnsi="Helvetica" w:cs="Helvetica"/>
          <w:color w:val="999999"/>
          <w:kern w:val="0"/>
          <w:sz w:val="2"/>
          <w:szCs w:val="2"/>
        </w:rPr>
      </w:pPr>
      <w:r w:rsidRPr="00B93685">
        <w:rPr>
          <w:rFonts w:ascii="Helvetica" w:eastAsia="宋体" w:hAnsi="Helvetica" w:cs="Helvetica"/>
          <w:color w:val="999999"/>
          <w:kern w:val="0"/>
          <w:sz w:val="2"/>
          <w:szCs w:val="2"/>
        </w:rPr>
        <w:t> </w:t>
      </w:r>
    </w:p>
    <w:p w:rsidR="00B93685" w:rsidRPr="00B93685" w:rsidRDefault="008A0FE4" w:rsidP="00B93685">
      <w:pPr>
        <w:widowControl/>
        <w:numPr>
          <w:ilvl w:val="0"/>
          <w:numId w:val="3"/>
        </w:numPr>
        <w:spacing w:before="100" w:beforeAutospacing="1" w:after="100" w:afterAutospacing="1"/>
        <w:ind w:left="495" w:right="-150"/>
        <w:jc w:val="left"/>
        <w:rPr>
          <w:rFonts w:ascii="Helvetica" w:eastAsia="宋体" w:hAnsi="Helvetica" w:cs="Helvetica"/>
          <w:color w:val="999999"/>
          <w:kern w:val="0"/>
          <w:sz w:val="20"/>
          <w:szCs w:val="20"/>
        </w:rPr>
      </w:pPr>
      <w:hyperlink r:id="rId10" w:history="1">
        <w:r w:rsidR="00B93685" w:rsidRPr="00B93685">
          <w:rPr>
            <w:rFonts w:ascii="Helvetica" w:eastAsia="宋体" w:hAnsi="Helvetica" w:cs="Helvetica"/>
            <w:color w:val="017E66"/>
            <w:kern w:val="0"/>
            <w:sz w:val="20"/>
            <w:u w:val="single"/>
          </w:rPr>
          <w:t>session</w:t>
        </w:r>
        <w:r w:rsidR="00B93685" w:rsidRPr="00B93685">
          <w:rPr>
            <w:rFonts w:ascii="Helvetica" w:eastAsia="宋体" w:hAnsi="Helvetica" w:cs="Helvetica"/>
            <w:color w:val="017E66"/>
            <w:kern w:val="0"/>
            <w:sz w:val="20"/>
            <w:u w:val="single"/>
          </w:rPr>
          <w:t>持久化</w:t>
        </w:r>
      </w:hyperlink>
    </w:p>
    <w:p w:rsidR="00B93685" w:rsidRPr="00B93685" w:rsidRDefault="00B93685" w:rsidP="00B93685">
      <w:pPr>
        <w:widowControl/>
        <w:ind w:left="495"/>
        <w:jc w:val="left"/>
        <w:rPr>
          <w:rFonts w:ascii="Helvetica" w:eastAsia="宋体" w:hAnsi="Helvetica" w:cs="Helvetica"/>
          <w:color w:val="999999"/>
          <w:kern w:val="0"/>
          <w:sz w:val="2"/>
          <w:szCs w:val="2"/>
        </w:rPr>
      </w:pPr>
      <w:r w:rsidRPr="00B93685">
        <w:rPr>
          <w:rFonts w:ascii="Helvetica" w:eastAsia="宋体" w:hAnsi="Helvetica" w:cs="Helvetica"/>
          <w:color w:val="999999"/>
          <w:kern w:val="0"/>
          <w:sz w:val="2"/>
          <w:szCs w:val="2"/>
        </w:rPr>
        <w:t> </w:t>
      </w:r>
    </w:p>
    <w:p w:rsidR="00B93685" w:rsidRPr="00B93685" w:rsidRDefault="008A0FE4" w:rsidP="00B93685">
      <w:pPr>
        <w:widowControl/>
        <w:numPr>
          <w:ilvl w:val="0"/>
          <w:numId w:val="3"/>
        </w:numPr>
        <w:spacing w:before="100" w:beforeAutospacing="1" w:after="100" w:afterAutospacing="1"/>
        <w:ind w:left="495"/>
        <w:jc w:val="left"/>
        <w:rPr>
          <w:rFonts w:ascii="Helvetica" w:eastAsia="宋体" w:hAnsi="Helvetica" w:cs="Helvetica"/>
          <w:color w:val="999999"/>
          <w:kern w:val="0"/>
          <w:sz w:val="20"/>
          <w:szCs w:val="20"/>
        </w:rPr>
      </w:pPr>
      <w:hyperlink r:id="rId11" w:history="1">
        <w:r w:rsidR="00B93685" w:rsidRPr="00B93685">
          <w:rPr>
            <w:rFonts w:ascii="Helvetica" w:eastAsia="宋体" w:hAnsi="Helvetica" w:cs="Helvetica"/>
            <w:color w:val="017E66"/>
            <w:kern w:val="0"/>
            <w:sz w:val="20"/>
            <w:u w:val="single"/>
          </w:rPr>
          <w:t>tomcat</w:t>
        </w:r>
      </w:hyperlink>
    </w:p>
    <w:p w:rsidR="00B93685" w:rsidRPr="00B93685" w:rsidRDefault="00B93685" w:rsidP="00B93685">
      <w:pPr>
        <w:widowControl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B93685">
        <w:rPr>
          <w:rFonts w:ascii="Helvetica" w:eastAsia="宋体" w:hAnsi="Helvetica" w:cs="Helvetica"/>
          <w:color w:val="999999"/>
          <w:kern w:val="0"/>
          <w:szCs w:val="21"/>
        </w:rPr>
        <w:t> </w:t>
      </w:r>
    </w:p>
    <w:p w:rsidR="00B93685" w:rsidRPr="00B93685" w:rsidRDefault="00B93685" w:rsidP="00B93685">
      <w:pPr>
        <w:widowControl/>
        <w:pBdr>
          <w:bottom w:val="single" w:sz="6" w:space="8" w:color="EEEEEE"/>
        </w:pBdr>
        <w:jc w:val="left"/>
        <w:outlineLvl w:val="1"/>
        <w:rPr>
          <w:rFonts w:ascii="inherit" w:eastAsia="宋体" w:hAnsi="inherit" w:cs="Helvetica" w:hint="eastAsia"/>
          <w:color w:val="333333"/>
          <w:kern w:val="0"/>
          <w:sz w:val="37"/>
          <w:szCs w:val="37"/>
        </w:rPr>
      </w:pPr>
      <w:r w:rsidRPr="00B93685">
        <w:rPr>
          <w:rFonts w:ascii="inherit" w:eastAsia="宋体" w:hAnsi="inherit" w:cs="Helvetica"/>
          <w:color w:val="333333"/>
          <w:kern w:val="0"/>
          <w:sz w:val="37"/>
          <w:szCs w:val="37"/>
        </w:rPr>
        <w:t>为什么要共享</w:t>
      </w:r>
      <w:r w:rsidRPr="00B93685">
        <w:rPr>
          <w:rFonts w:ascii="inherit" w:eastAsia="宋体" w:hAnsi="inherit" w:cs="Helvetica"/>
          <w:color w:val="333333"/>
          <w:kern w:val="0"/>
          <w:sz w:val="37"/>
          <w:szCs w:val="37"/>
        </w:rPr>
        <w:t>session?</w:t>
      </w:r>
    </w:p>
    <w:p w:rsidR="00B93685" w:rsidRPr="00B93685" w:rsidRDefault="00B93685" w:rsidP="00B93685">
      <w:pPr>
        <w:widowControl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3685">
        <w:rPr>
          <w:rFonts w:ascii="Helvetica" w:eastAsia="宋体" w:hAnsi="Helvetica" w:cs="Helvetica"/>
          <w:color w:val="333333"/>
          <w:kern w:val="0"/>
          <w:szCs w:val="21"/>
        </w:rPr>
        <w:t>我们使用单台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Tomcat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的时候不会有共享</w:t>
      </w:r>
      <w:proofErr w:type="spellStart"/>
      <w:r w:rsidRPr="00B93685">
        <w:rPr>
          <w:rFonts w:ascii="Helvetica" w:eastAsia="宋体" w:hAnsi="Helvetica" w:cs="Helvetica"/>
          <w:color w:val="333333"/>
          <w:kern w:val="0"/>
          <w:szCs w:val="21"/>
        </w:rPr>
        <w:t>sesssion</w:t>
      </w:r>
      <w:proofErr w:type="spellEnd"/>
      <w:r w:rsidRPr="00B93685">
        <w:rPr>
          <w:rFonts w:ascii="Helvetica" w:eastAsia="宋体" w:hAnsi="Helvetica" w:cs="Helvetica"/>
          <w:color w:val="333333"/>
          <w:kern w:val="0"/>
          <w:szCs w:val="21"/>
        </w:rPr>
        <w:t>的疑虑，只要使用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Tomcat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的默认配置即可，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即可存储在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Tomcat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上。</w:t>
      </w:r>
    </w:p>
    <w:p w:rsidR="00B93685" w:rsidRPr="00B93685" w:rsidRDefault="00B93685" w:rsidP="00B93685">
      <w:pPr>
        <w:widowControl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B93685" w:rsidRPr="00B93685" w:rsidRDefault="00B93685" w:rsidP="00B93685">
      <w:pPr>
        <w:widowControl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3685">
        <w:rPr>
          <w:rFonts w:ascii="Helvetica" w:eastAsia="宋体" w:hAnsi="Helvetica" w:cs="Helvetica"/>
          <w:color w:val="333333"/>
          <w:kern w:val="0"/>
          <w:szCs w:val="21"/>
        </w:rPr>
        <w:t>但是随着业务的扩大，增加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Tomcat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节点构成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Tomcat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集群大势所趋，分布式带来了增加更大规模并发请求的优势，但是也随之到来了一个问题，每个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Tomcat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只存储来访问自己的请求产生的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，如果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Tomcat-A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已经为客户端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C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创建了会话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，那么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Tomcat-B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并不知道客户端已与集群中的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Tomcat-A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产生了会话，在访问时就会为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C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再创建一份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，如果是基于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的验证会话权限的接口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如用户登录认证后才可访问的数据接口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，将会导致在访问集群中不同节点的时候重复认证。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的</w:t>
      </w:r>
      <w:proofErr w:type="gramStart"/>
      <w:r w:rsidRPr="00B93685">
        <w:rPr>
          <w:rFonts w:ascii="Helvetica" w:eastAsia="宋体" w:hAnsi="Helvetica" w:cs="Helvetica"/>
          <w:color w:val="333333"/>
          <w:kern w:val="0"/>
          <w:szCs w:val="21"/>
        </w:rPr>
        <w:t>不</w:t>
      </w:r>
      <w:proofErr w:type="gramEnd"/>
      <w:r w:rsidRPr="00B93685">
        <w:rPr>
          <w:rFonts w:ascii="Helvetica" w:eastAsia="宋体" w:hAnsi="Helvetica" w:cs="Helvetica"/>
          <w:color w:val="333333"/>
          <w:kern w:val="0"/>
          <w:szCs w:val="21"/>
        </w:rPr>
        <w:t>共享导致原来的会话管理机制在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Tomcat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集群中无法工作。</w:t>
      </w:r>
    </w:p>
    <w:p w:rsidR="00B93685" w:rsidRPr="00B93685" w:rsidRDefault="00B93685" w:rsidP="00B93685">
      <w:pPr>
        <w:widowControl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B93685" w:rsidRPr="00B93685" w:rsidRDefault="00B93685" w:rsidP="00B93685">
      <w:pPr>
        <w:widowControl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3685">
        <w:rPr>
          <w:rFonts w:ascii="Helvetica" w:eastAsia="宋体" w:hAnsi="Helvetica" w:cs="Helvetica"/>
          <w:color w:val="333333"/>
          <w:kern w:val="0"/>
          <w:szCs w:val="21"/>
        </w:rPr>
        <w:t>所以，如果有一个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Tomcat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集群都能访问的公共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存取区就好了，基于这个概念，我们想到了使用</w:t>
      </w:r>
      <w:proofErr w:type="spellStart"/>
      <w:r w:rsidRPr="00B93685">
        <w:rPr>
          <w:rFonts w:ascii="Helvetica" w:eastAsia="宋体" w:hAnsi="Helvetica" w:cs="Helvetica"/>
          <w:color w:val="333333"/>
          <w:kern w:val="0"/>
          <w:szCs w:val="21"/>
        </w:rPr>
        <w:t>Redis</w:t>
      </w:r>
      <w:proofErr w:type="spellEnd"/>
      <w:r w:rsidRPr="00B93685">
        <w:rPr>
          <w:rFonts w:ascii="Helvetica" w:eastAsia="宋体" w:hAnsi="Helvetica" w:cs="Helvetica"/>
          <w:color w:val="333333"/>
          <w:kern w:val="0"/>
          <w:szCs w:val="21"/>
        </w:rPr>
        <w:t>来做这个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公共存取区，这样子的话就有一个统一管理回话的地方了。回看我们上文提到的例子，如果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Tomcat-A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已经为客户端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C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创建了会话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，这个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信息会直接存储在公共的</w:t>
      </w:r>
      <w:proofErr w:type="spellStart"/>
      <w:r w:rsidRPr="00B93685">
        <w:rPr>
          <w:rFonts w:ascii="Helvetica" w:eastAsia="宋体" w:hAnsi="Helvetica" w:cs="Helvetica"/>
          <w:color w:val="333333"/>
          <w:kern w:val="0"/>
          <w:szCs w:val="21"/>
        </w:rPr>
        <w:t>Redis</w:t>
      </w:r>
      <w:proofErr w:type="spellEnd"/>
      <w:r w:rsidRPr="00B93685">
        <w:rPr>
          <w:rFonts w:ascii="Helvetica" w:eastAsia="宋体" w:hAnsi="Helvetica" w:cs="Helvetica"/>
          <w:color w:val="333333"/>
          <w:kern w:val="0"/>
          <w:szCs w:val="21"/>
        </w:rPr>
        <w:t>里面，那么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Tomcat-B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就可以到公共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存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储区里获得已为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C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产生的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，这样的结果是集群的公共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存取区在逻辑上就像一个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tomcat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的内部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存取区一样了。</w:t>
      </w:r>
    </w:p>
    <w:p w:rsidR="00B93685" w:rsidRPr="00B93685" w:rsidRDefault="00B93685" w:rsidP="00B93685">
      <w:pPr>
        <w:widowControl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B93685" w:rsidRPr="00B93685" w:rsidRDefault="00B93685" w:rsidP="00B93685">
      <w:pPr>
        <w:widowControl/>
        <w:pBdr>
          <w:bottom w:val="single" w:sz="6" w:space="8" w:color="EEEEEE"/>
        </w:pBdr>
        <w:spacing w:before="360"/>
        <w:jc w:val="left"/>
        <w:outlineLvl w:val="1"/>
        <w:rPr>
          <w:rFonts w:ascii="inherit" w:eastAsia="宋体" w:hAnsi="inherit" w:cs="Helvetica" w:hint="eastAsia"/>
          <w:color w:val="333333"/>
          <w:kern w:val="0"/>
          <w:sz w:val="37"/>
          <w:szCs w:val="37"/>
        </w:rPr>
      </w:pPr>
      <w:r w:rsidRPr="00B93685">
        <w:rPr>
          <w:rFonts w:ascii="inherit" w:eastAsia="宋体" w:hAnsi="inherit" w:cs="Helvetica"/>
          <w:color w:val="333333"/>
          <w:kern w:val="0"/>
          <w:sz w:val="37"/>
          <w:szCs w:val="37"/>
        </w:rPr>
        <w:t>怎么做呢</w:t>
      </w:r>
      <w:r w:rsidRPr="00B93685">
        <w:rPr>
          <w:rFonts w:ascii="inherit" w:eastAsia="宋体" w:hAnsi="inherit" w:cs="Helvetica"/>
          <w:color w:val="333333"/>
          <w:kern w:val="0"/>
          <w:sz w:val="37"/>
          <w:szCs w:val="37"/>
        </w:rPr>
        <w:t>?</w:t>
      </w:r>
    </w:p>
    <w:p w:rsidR="00B93685" w:rsidRPr="00B93685" w:rsidRDefault="00B93685" w:rsidP="00B93685">
      <w:pPr>
        <w:widowControl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3685">
        <w:rPr>
          <w:rFonts w:ascii="Helvetica" w:eastAsia="宋体" w:hAnsi="Helvetica" w:cs="Helvetica"/>
          <w:color w:val="333333"/>
          <w:kern w:val="0"/>
          <w:szCs w:val="21"/>
        </w:rPr>
        <w:t>有了上述基本的概念，我们就要开始真正施行了。</w:t>
      </w:r>
    </w:p>
    <w:p w:rsidR="00B93685" w:rsidRPr="00B93685" w:rsidRDefault="00B93685" w:rsidP="00B93685">
      <w:pPr>
        <w:widowControl/>
        <w:spacing w:before="360"/>
        <w:jc w:val="left"/>
        <w:outlineLvl w:val="2"/>
        <w:rPr>
          <w:rFonts w:ascii="inherit" w:eastAsia="宋体" w:hAnsi="inherit" w:cs="Helvetica" w:hint="eastAsia"/>
          <w:color w:val="333333"/>
          <w:kern w:val="0"/>
          <w:sz w:val="32"/>
          <w:szCs w:val="32"/>
        </w:rPr>
      </w:pPr>
      <w:r w:rsidRPr="00B93685">
        <w:rPr>
          <w:rFonts w:ascii="inherit" w:eastAsia="宋体" w:hAnsi="inherit" w:cs="Helvetica"/>
          <w:color w:val="333333"/>
          <w:kern w:val="0"/>
          <w:sz w:val="32"/>
          <w:szCs w:val="32"/>
        </w:rPr>
        <w:t xml:space="preserve">1. </w:t>
      </w:r>
      <w:r w:rsidRPr="00B93685">
        <w:rPr>
          <w:rFonts w:ascii="inherit" w:eastAsia="宋体" w:hAnsi="inherit" w:cs="Helvetica"/>
          <w:color w:val="333333"/>
          <w:kern w:val="0"/>
          <w:sz w:val="32"/>
          <w:szCs w:val="32"/>
        </w:rPr>
        <w:t>持久化</w:t>
      </w:r>
      <w:r w:rsidRPr="00B93685">
        <w:rPr>
          <w:rFonts w:ascii="inherit" w:eastAsia="宋体" w:hAnsi="inherit" w:cs="Helvetica"/>
          <w:color w:val="333333"/>
          <w:kern w:val="0"/>
          <w:sz w:val="32"/>
          <w:szCs w:val="32"/>
        </w:rPr>
        <w:t>Tomcat Session</w:t>
      </w:r>
      <w:r w:rsidRPr="00B93685">
        <w:rPr>
          <w:rFonts w:ascii="inherit" w:eastAsia="宋体" w:hAnsi="inherit" w:cs="Helvetica"/>
          <w:color w:val="333333"/>
          <w:kern w:val="0"/>
          <w:sz w:val="32"/>
          <w:szCs w:val="32"/>
        </w:rPr>
        <w:t>到</w:t>
      </w:r>
      <w:proofErr w:type="spellStart"/>
      <w:r w:rsidRPr="00B93685">
        <w:rPr>
          <w:rFonts w:ascii="inherit" w:eastAsia="宋体" w:hAnsi="inherit" w:cs="Helvetica"/>
          <w:color w:val="333333"/>
          <w:kern w:val="0"/>
          <w:sz w:val="32"/>
          <w:szCs w:val="32"/>
        </w:rPr>
        <w:t>Redis</w:t>
      </w:r>
      <w:proofErr w:type="spellEnd"/>
      <w:r w:rsidRPr="00B93685">
        <w:rPr>
          <w:rFonts w:ascii="inherit" w:eastAsia="宋体" w:hAnsi="inherit" w:cs="Helvetica"/>
          <w:color w:val="333333"/>
          <w:kern w:val="0"/>
          <w:sz w:val="32"/>
          <w:szCs w:val="32"/>
        </w:rPr>
        <w:t>中</w:t>
      </w:r>
    </w:p>
    <w:p w:rsidR="00B93685" w:rsidRPr="00B93685" w:rsidRDefault="00B93685" w:rsidP="00B93685">
      <w:pPr>
        <w:widowControl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3685">
        <w:rPr>
          <w:rFonts w:ascii="Helvetica" w:eastAsia="宋体" w:hAnsi="Helvetica" w:cs="Helvetica"/>
          <w:color w:val="333333"/>
          <w:kern w:val="0"/>
          <w:szCs w:val="21"/>
        </w:rPr>
        <w:t>Tomcat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提供了一个开放的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管理和持久化的</w:t>
      </w:r>
      <w:proofErr w:type="spellStart"/>
      <w:r w:rsidRPr="00B93685">
        <w:rPr>
          <w:rFonts w:ascii="Consolas" w:eastAsia="宋体" w:hAnsi="Consolas" w:cs="Consolas"/>
          <w:color w:val="C7254E"/>
          <w:kern w:val="0"/>
          <w:sz w:val="20"/>
        </w:rPr>
        <w:t>org.apache.catalina.session.ManagerBase</w:t>
      </w:r>
      <w:proofErr w:type="spellEnd"/>
      <w:r w:rsidRPr="00B93685">
        <w:rPr>
          <w:rFonts w:ascii="Helvetica" w:eastAsia="宋体" w:hAnsi="Helvetica" w:cs="Helvetica"/>
          <w:color w:val="333333"/>
          <w:kern w:val="0"/>
          <w:szCs w:val="21"/>
        </w:rPr>
        <w:t>，继承这个</w:t>
      </w:r>
      <w:proofErr w:type="gramStart"/>
      <w:r w:rsidRPr="00B93685">
        <w:rPr>
          <w:rFonts w:ascii="Helvetica" w:eastAsia="宋体" w:hAnsi="Helvetica" w:cs="Helvetica"/>
          <w:color w:val="333333"/>
          <w:kern w:val="0"/>
          <w:szCs w:val="21"/>
        </w:rPr>
        <w:t>抽象类并做</w:t>
      </w:r>
      <w:proofErr w:type="gramEnd"/>
      <w:r w:rsidRPr="00B93685">
        <w:rPr>
          <w:rFonts w:ascii="Helvetica" w:eastAsia="宋体" w:hAnsi="Helvetica" w:cs="Helvetica"/>
          <w:color w:val="333333"/>
          <w:kern w:val="0"/>
          <w:szCs w:val="21"/>
        </w:rPr>
        <w:t>一些简单的配置，即可让你的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管理类接管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Tomcat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读取和持久化。当然，我们在这里使用了一个流行的开源项目：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12" w:tgtFrame="_blank" w:history="1">
        <w:r w:rsidRPr="00B93685">
          <w:rPr>
            <w:rFonts w:ascii="Helvetica" w:eastAsia="宋体" w:hAnsi="Helvetica" w:cs="Helvetica"/>
            <w:color w:val="009A61"/>
            <w:kern w:val="0"/>
            <w:u w:val="single"/>
          </w:rPr>
          <w:t>https://github.com/jcoleman/tomcat-redis-session-manager</w:t>
        </w:r>
      </w:hyperlink>
      <w:r w:rsidRPr="00B9368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，它已经为我们准备好了这样的一个管理类，只要将这个管理类配置在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Tomcat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中即可发挥功能。它可以帮助我们将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tomcat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存入我们指定的</w:t>
      </w:r>
      <w:proofErr w:type="spellStart"/>
      <w:r w:rsidRPr="00B93685">
        <w:rPr>
          <w:rFonts w:ascii="Helvetica" w:eastAsia="宋体" w:hAnsi="Helvetica" w:cs="Helvetica"/>
          <w:color w:val="333333"/>
          <w:kern w:val="0"/>
          <w:szCs w:val="21"/>
        </w:rPr>
        <w:t>redis</w:t>
      </w:r>
      <w:proofErr w:type="spellEnd"/>
      <w:r w:rsidRPr="00B93685">
        <w:rPr>
          <w:rFonts w:ascii="Helvetica" w:eastAsia="宋体" w:hAnsi="Helvetica" w:cs="Helvetica"/>
          <w:color w:val="333333"/>
          <w:kern w:val="0"/>
          <w:szCs w:val="21"/>
        </w:rPr>
        <w:t>，甚至支持</w:t>
      </w:r>
      <w:proofErr w:type="spellStart"/>
      <w:r w:rsidRPr="00B93685">
        <w:rPr>
          <w:rFonts w:ascii="Helvetica" w:eastAsia="宋体" w:hAnsi="Helvetica" w:cs="Helvetica"/>
          <w:color w:val="333333"/>
          <w:kern w:val="0"/>
          <w:szCs w:val="21"/>
        </w:rPr>
        <w:t>redis</w:t>
      </w:r>
      <w:proofErr w:type="spellEnd"/>
      <w:r w:rsidRPr="00B93685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sentinel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模式调度的</w:t>
      </w:r>
      <w:proofErr w:type="spellStart"/>
      <w:r w:rsidRPr="00B93685">
        <w:rPr>
          <w:rFonts w:ascii="Helvetica" w:eastAsia="宋体" w:hAnsi="Helvetica" w:cs="Helvetica"/>
          <w:color w:val="333333"/>
          <w:kern w:val="0"/>
          <w:szCs w:val="21"/>
        </w:rPr>
        <w:t>redis</w:t>
      </w:r>
      <w:proofErr w:type="spellEnd"/>
      <w:r w:rsidRPr="00B93685">
        <w:rPr>
          <w:rFonts w:ascii="Helvetica" w:eastAsia="宋体" w:hAnsi="Helvetica" w:cs="Helvetica"/>
          <w:color w:val="333333"/>
          <w:kern w:val="0"/>
          <w:szCs w:val="21"/>
        </w:rPr>
        <w:t>集群，稍后我们也将详述这样的</w:t>
      </w:r>
      <w:proofErr w:type="spellStart"/>
      <w:r w:rsidRPr="00B93685">
        <w:rPr>
          <w:rFonts w:ascii="Helvetica" w:eastAsia="宋体" w:hAnsi="Helvetica" w:cs="Helvetica"/>
          <w:color w:val="333333"/>
          <w:kern w:val="0"/>
          <w:szCs w:val="21"/>
        </w:rPr>
        <w:t>redis</w:t>
      </w:r>
      <w:proofErr w:type="spellEnd"/>
      <w:r w:rsidRPr="00B93685">
        <w:rPr>
          <w:rFonts w:ascii="Helvetica" w:eastAsia="宋体" w:hAnsi="Helvetica" w:cs="Helvetica"/>
          <w:color w:val="333333"/>
          <w:kern w:val="0"/>
          <w:szCs w:val="21"/>
        </w:rPr>
        <w:t>集群该如何部署。</w:t>
      </w:r>
    </w:p>
    <w:p w:rsidR="00B93685" w:rsidRPr="00B93685" w:rsidRDefault="00B93685" w:rsidP="00B93685">
      <w:pPr>
        <w:widowControl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3685">
        <w:rPr>
          <w:rFonts w:ascii="Helvetica" w:eastAsia="宋体" w:hAnsi="Helvetica" w:cs="Helvetica"/>
          <w:color w:val="333333"/>
          <w:kern w:val="0"/>
          <w:szCs w:val="21"/>
        </w:rPr>
        <w:t>使用这个项目非常简单，如果在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Tomcat6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或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Tomcat7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下部署，直接使用项目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release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出的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jar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文件到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Tomcat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B93685">
        <w:rPr>
          <w:rFonts w:ascii="Consolas" w:eastAsia="宋体" w:hAnsi="Consolas" w:cs="Consolas"/>
          <w:color w:val="C7254E"/>
          <w:kern w:val="0"/>
          <w:sz w:val="20"/>
        </w:rPr>
        <w:t>lib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下即可，准确来说还需要引入它的其他几个依赖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括号中为建议的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：</w:t>
      </w:r>
    </w:p>
    <w:p w:rsidR="00B93685" w:rsidRPr="00B93685" w:rsidRDefault="00B93685" w:rsidP="00B93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B93685">
        <w:rPr>
          <w:rFonts w:ascii="Consolas" w:eastAsia="宋体" w:hAnsi="Consolas" w:cs="Consolas"/>
          <w:b/>
          <w:bCs/>
          <w:color w:val="333333"/>
          <w:kern w:val="0"/>
          <w:sz w:val="20"/>
        </w:rPr>
        <w:t>tomcat-redis-session-manager-</w:t>
      </w:r>
      <w:proofErr w:type="gramStart"/>
      <w:r w:rsidRPr="00B93685">
        <w:rPr>
          <w:rFonts w:ascii="Consolas" w:eastAsia="宋体" w:hAnsi="Consolas" w:cs="Consolas"/>
          <w:b/>
          <w:bCs/>
          <w:color w:val="333333"/>
          <w:kern w:val="0"/>
          <w:sz w:val="20"/>
        </w:rPr>
        <w:t>VERSION</w:t>
      </w:r>
      <w:r w:rsidRPr="00B93685">
        <w:rPr>
          <w:rFonts w:ascii="Consolas" w:eastAsia="宋体" w:hAnsi="Consolas" w:cs="Consolas"/>
          <w:color w:val="333333"/>
          <w:kern w:val="0"/>
          <w:sz w:val="20"/>
        </w:rPr>
        <w:t>.jar(</w:t>
      </w:r>
      <w:proofErr w:type="gramEnd"/>
      <w:r w:rsidRPr="00B93685">
        <w:rPr>
          <w:rFonts w:ascii="Consolas" w:eastAsia="宋体" w:hAnsi="Consolas" w:cs="Consolas"/>
          <w:b/>
          <w:bCs/>
          <w:color w:val="333333"/>
          <w:kern w:val="0"/>
          <w:sz w:val="20"/>
        </w:rPr>
        <w:t>v1</w:t>
      </w:r>
      <w:r w:rsidRPr="00B93685">
        <w:rPr>
          <w:rFonts w:ascii="Consolas" w:eastAsia="宋体" w:hAnsi="Consolas" w:cs="Consolas"/>
          <w:color w:val="333333"/>
          <w:kern w:val="0"/>
          <w:sz w:val="20"/>
        </w:rPr>
        <w:t>.2)</w:t>
      </w:r>
    </w:p>
    <w:p w:rsidR="00B93685" w:rsidRPr="00B93685" w:rsidRDefault="00B93685" w:rsidP="00B93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B93685">
        <w:rPr>
          <w:rFonts w:ascii="Consolas" w:eastAsia="宋体" w:hAnsi="Consolas" w:cs="Consolas"/>
          <w:b/>
          <w:bCs/>
          <w:color w:val="333333"/>
          <w:kern w:val="0"/>
          <w:sz w:val="20"/>
        </w:rPr>
        <w:t>commons-pool2-</w:t>
      </w:r>
      <w:proofErr w:type="gramStart"/>
      <w:r w:rsidRPr="00B93685">
        <w:rPr>
          <w:rFonts w:ascii="Consolas" w:eastAsia="宋体" w:hAnsi="Consolas" w:cs="Consolas"/>
          <w:b/>
          <w:bCs/>
          <w:color w:val="333333"/>
          <w:kern w:val="0"/>
          <w:sz w:val="20"/>
        </w:rPr>
        <w:t>VERSION</w:t>
      </w:r>
      <w:r w:rsidRPr="00B93685">
        <w:rPr>
          <w:rFonts w:ascii="Consolas" w:eastAsia="宋体" w:hAnsi="Consolas" w:cs="Consolas"/>
          <w:color w:val="333333"/>
          <w:kern w:val="0"/>
          <w:sz w:val="20"/>
        </w:rPr>
        <w:t>.jar(</w:t>
      </w:r>
      <w:proofErr w:type="gramEnd"/>
      <w:r w:rsidRPr="00B93685">
        <w:rPr>
          <w:rFonts w:ascii="Consolas" w:eastAsia="宋体" w:hAnsi="Consolas" w:cs="Consolas"/>
          <w:b/>
          <w:bCs/>
          <w:color w:val="333333"/>
          <w:kern w:val="0"/>
          <w:sz w:val="20"/>
        </w:rPr>
        <w:t>v2</w:t>
      </w:r>
      <w:r w:rsidRPr="00B93685">
        <w:rPr>
          <w:rFonts w:ascii="Consolas" w:eastAsia="宋体" w:hAnsi="Consolas" w:cs="Consolas"/>
          <w:color w:val="333333"/>
          <w:kern w:val="0"/>
          <w:sz w:val="20"/>
        </w:rPr>
        <w:t>.2)</w:t>
      </w:r>
    </w:p>
    <w:p w:rsidR="00B93685" w:rsidRDefault="00B93685" w:rsidP="00B93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 w:hint="eastAsia"/>
          <w:color w:val="333333"/>
          <w:kern w:val="0"/>
          <w:sz w:val="20"/>
        </w:rPr>
      </w:pPr>
      <w:r w:rsidRPr="00B93685">
        <w:rPr>
          <w:rFonts w:ascii="Consolas" w:eastAsia="宋体" w:hAnsi="Consolas" w:cs="Consolas"/>
          <w:b/>
          <w:bCs/>
          <w:color w:val="333333"/>
          <w:kern w:val="0"/>
          <w:sz w:val="20"/>
        </w:rPr>
        <w:t>jedis-</w:t>
      </w:r>
      <w:proofErr w:type="gramStart"/>
      <w:r w:rsidRPr="00B93685">
        <w:rPr>
          <w:rFonts w:ascii="Consolas" w:eastAsia="宋体" w:hAnsi="Consolas" w:cs="Consolas"/>
          <w:b/>
          <w:bCs/>
          <w:color w:val="333333"/>
          <w:kern w:val="0"/>
          <w:sz w:val="20"/>
        </w:rPr>
        <w:t>VERSION</w:t>
      </w:r>
      <w:r w:rsidRPr="00B93685">
        <w:rPr>
          <w:rFonts w:ascii="Consolas" w:eastAsia="宋体" w:hAnsi="Consolas" w:cs="Consolas"/>
          <w:color w:val="333333"/>
          <w:kern w:val="0"/>
          <w:sz w:val="20"/>
        </w:rPr>
        <w:t>.jar(</w:t>
      </w:r>
      <w:proofErr w:type="gramEnd"/>
      <w:r w:rsidRPr="00B93685">
        <w:rPr>
          <w:rFonts w:ascii="Consolas" w:eastAsia="宋体" w:hAnsi="Consolas" w:cs="Consolas"/>
          <w:b/>
          <w:bCs/>
          <w:color w:val="333333"/>
          <w:kern w:val="0"/>
          <w:sz w:val="20"/>
        </w:rPr>
        <w:t>v2</w:t>
      </w:r>
      <w:r w:rsidRPr="00B93685">
        <w:rPr>
          <w:rFonts w:ascii="Consolas" w:eastAsia="宋体" w:hAnsi="Consolas" w:cs="Consolas"/>
          <w:color w:val="333333"/>
          <w:kern w:val="0"/>
          <w:sz w:val="20"/>
        </w:rPr>
        <w:t>.5.2)</w:t>
      </w:r>
    </w:p>
    <w:p w:rsidR="005A4AD1" w:rsidRPr="00B93685" w:rsidRDefault="00BA32DD" w:rsidP="00B93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5A4AD1">
        <w:rPr>
          <w:rFonts w:ascii="Consolas" w:eastAsia="宋体" w:hAnsi="Consolas" w:cs="Consolas"/>
          <w:color w:val="333333"/>
          <w:kern w:val="0"/>
          <w:sz w:val="20"/>
        </w:rPr>
        <w:object w:dxaOrig="267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33.65pt;height:42.05pt" o:ole="">
            <v:imagedata r:id="rId13" o:title=""/>
          </v:shape>
          <o:OLEObject Type="Embed" ProgID="Package" ShapeID="_x0000_i1042" DrawAspect="Content" ObjectID="_1584942456" r:id="rId14"/>
        </w:object>
      </w:r>
    </w:p>
    <w:p w:rsidR="00B93685" w:rsidRPr="00B93685" w:rsidRDefault="00B93685" w:rsidP="00B93685">
      <w:pPr>
        <w:widowControl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3685">
        <w:rPr>
          <w:rFonts w:ascii="Helvetica" w:eastAsia="宋体" w:hAnsi="Helvetica" w:cs="Helvetica"/>
          <w:color w:val="333333"/>
          <w:kern w:val="0"/>
          <w:szCs w:val="21"/>
        </w:rPr>
        <w:t>引入后需要在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tomcat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下修改</w:t>
      </w:r>
      <w:r w:rsidRPr="00B93685">
        <w:rPr>
          <w:rFonts w:ascii="Consolas" w:eastAsia="宋体" w:hAnsi="Consolas" w:cs="Consolas"/>
          <w:color w:val="C7254E"/>
          <w:kern w:val="0"/>
          <w:sz w:val="20"/>
        </w:rPr>
        <w:t>conf/context.xml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：</w:t>
      </w:r>
    </w:p>
    <w:p w:rsidR="00B93685" w:rsidRPr="00B93685" w:rsidRDefault="00B93685" w:rsidP="00B93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B93685">
        <w:rPr>
          <w:rFonts w:ascii="Consolas" w:eastAsia="宋体" w:hAnsi="Consolas" w:cs="Consolas"/>
          <w:color w:val="000080"/>
          <w:kern w:val="0"/>
          <w:sz w:val="20"/>
        </w:rPr>
        <w:t xml:space="preserve">&lt;Valve </w:t>
      </w:r>
      <w:r w:rsidRPr="00B93685">
        <w:rPr>
          <w:rFonts w:ascii="Consolas" w:eastAsia="宋体" w:hAnsi="Consolas" w:cs="Consolas"/>
          <w:color w:val="008080"/>
          <w:kern w:val="0"/>
          <w:sz w:val="20"/>
        </w:rPr>
        <w:t>className</w:t>
      </w:r>
      <w:r w:rsidRPr="00B93685">
        <w:rPr>
          <w:rFonts w:ascii="Consolas" w:eastAsia="宋体" w:hAnsi="Consolas" w:cs="Consolas"/>
          <w:color w:val="000080"/>
          <w:kern w:val="0"/>
          <w:sz w:val="20"/>
        </w:rPr>
        <w:t>=</w:t>
      </w:r>
      <w:r w:rsidRPr="00B93685">
        <w:rPr>
          <w:rFonts w:ascii="Consolas" w:eastAsia="宋体" w:hAnsi="Consolas" w:cs="Consolas"/>
          <w:color w:val="DD1144"/>
          <w:kern w:val="0"/>
          <w:sz w:val="20"/>
        </w:rPr>
        <w:t>"com.orangefunction.tomcat.redissessions.RedisSessionHandlerValve"</w:t>
      </w:r>
      <w:r w:rsidRPr="00B93685">
        <w:rPr>
          <w:rFonts w:ascii="Consolas" w:eastAsia="宋体" w:hAnsi="Consolas" w:cs="Consolas"/>
          <w:color w:val="000080"/>
          <w:kern w:val="0"/>
          <w:sz w:val="20"/>
        </w:rPr>
        <w:t xml:space="preserve"> /&gt;</w:t>
      </w:r>
    </w:p>
    <w:p w:rsidR="00B93685" w:rsidRPr="00B93685" w:rsidRDefault="00B93685" w:rsidP="00B93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000080"/>
          <w:kern w:val="0"/>
          <w:sz w:val="20"/>
        </w:rPr>
      </w:pPr>
      <w:r w:rsidRPr="00B93685">
        <w:rPr>
          <w:rFonts w:ascii="Consolas" w:eastAsia="宋体" w:hAnsi="Consolas" w:cs="Consolas"/>
          <w:color w:val="000080"/>
          <w:kern w:val="0"/>
          <w:sz w:val="20"/>
        </w:rPr>
        <w:t xml:space="preserve">&lt;Manager </w:t>
      </w:r>
      <w:proofErr w:type="gramStart"/>
      <w:r w:rsidRPr="00B93685">
        <w:rPr>
          <w:rFonts w:ascii="Consolas" w:eastAsia="宋体" w:hAnsi="Consolas" w:cs="Consolas"/>
          <w:color w:val="008080"/>
          <w:kern w:val="0"/>
          <w:sz w:val="20"/>
        </w:rPr>
        <w:t>className</w:t>
      </w:r>
      <w:proofErr w:type="gramEnd"/>
      <w:r w:rsidRPr="00B93685">
        <w:rPr>
          <w:rFonts w:ascii="Consolas" w:eastAsia="宋体" w:hAnsi="Consolas" w:cs="Consolas"/>
          <w:color w:val="000080"/>
          <w:kern w:val="0"/>
          <w:sz w:val="20"/>
        </w:rPr>
        <w:t>=</w:t>
      </w:r>
      <w:r w:rsidRPr="00B93685">
        <w:rPr>
          <w:rFonts w:ascii="Consolas" w:eastAsia="宋体" w:hAnsi="Consolas" w:cs="Consolas"/>
          <w:color w:val="DD1144"/>
          <w:kern w:val="0"/>
          <w:sz w:val="20"/>
        </w:rPr>
        <w:t>"com.orangefunction.tomcat.redissessions.RedisSessionManager"</w:t>
      </w:r>
    </w:p>
    <w:p w:rsidR="00B93685" w:rsidRPr="00B93685" w:rsidRDefault="00B93685" w:rsidP="00B93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000080"/>
          <w:kern w:val="0"/>
          <w:sz w:val="20"/>
        </w:rPr>
      </w:pPr>
      <w:r w:rsidRPr="00B93685">
        <w:rPr>
          <w:rFonts w:ascii="Consolas" w:eastAsia="宋体" w:hAnsi="Consolas" w:cs="Consolas"/>
          <w:color w:val="000080"/>
          <w:kern w:val="0"/>
          <w:sz w:val="20"/>
        </w:rPr>
        <w:lastRenderedPageBreak/>
        <w:t xml:space="preserve">         </w:t>
      </w:r>
      <w:r w:rsidRPr="00B93685">
        <w:rPr>
          <w:rFonts w:ascii="Consolas" w:eastAsia="宋体" w:hAnsi="Consolas" w:cs="Consolas"/>
          <w:color w:val="008080"/>
          <w:kern w:val="0"/>
          <w:sz w:val="20"/>
        </w:rPr>
        <w:t>host</w:t>
      </w:r>
      <w:r w:rsidRPr="00B93685">
        <w:rPr>
          <w:rFonts w:ascii="Consolas" w:eastAsia="宋体" w:hAnsi="Consolas" w:cs="Consolas"/>
          <w:color w:val="000080"/>
          <w:kern w:val="0"/>
          <w:sz w:val="20"/>
        </w:rPr>
        <w:t>=</w:t>
      </w:r>
      <w:r w:rsidRPr="00B93685">
        <w:rPr>
          <w:rFonts w:ascii="Consolas" w:eastAsia="宋体" w:hAnsi="Consolas" w:cs="Consolas"/>
          <w:color w:val="DD1144"/>
          <w:kern w:val="0"/>
          <w:sz w:val="20"/>
        </w:rPr>
        <w:t>"</w:t>
      </w:r>
      <w:r w:rsidRPr="00B93685">
        <w:rPr>
          <w:rFonts w:ascii="Consolas" w:eastAsia="宋体" w:hAnsi="Consolas" w:cs="Consolas"/>
          <w:color w:val="008080"/>
          <w:kern w:val="0"/>
          <w:sz w:val="20"/>
        </w:rPr>
        <w:t>{</w:t>
      </w:r>
      <w:proofErr w:type="spellStart"/>
      <w:r w:rsidRPr="00B93685">
        <w:rPr>
          <w:rFonts w:ascii="Consolas" w:eastAsia="宋体" w:hAnsi="Consolas" w:cs="Consolas"/>
          <w:color w:val="008080"/>
          <w:kern w:val="0"/>
          <w:sz w:val="20"/>
        </w:rPr>
        <w:t>redis.host</w:t>
      </w:r>
      <w:proofErr w:type="spellEnd"/>
      <w:r w:rsidRPr="00B93685">
        <w:rPr>
          <w:rFonts w:ascii="Consolas" w:eastAsia="宋体" w:hAnsi="Consolas" w:cs="Consolas"/>
          <w:color w:val="008080"/>
          <w:kern w:val="0"/>
          <w:sz w:val="20"/>
        </w:rPr>
        <w:t>}</w:t>
      </w:r>
      <w:r w:rsidRPr="00B93685">
        <w:rPr>
          <w:rFonts w:ascii="Consolas" w:eastAsia="宋体" w:hAnsi="Consolas" w:cs="Consolas"/>
          <w:color w:val="DD1144"/>
          <w:kern w:val="0"/>
          <w:sz w:val="20"/>
        </w:rPr>
        <w:t>"</w:t>
      </w:r>
    </w:p>
    <w:p w:rsidR="00B93685" w:rsidRPr="00B93685" w:rsidRDefault="00B93685" w:rsidP="00B93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000080"/>
          <w:kern w:val="0"/>
          <w:sz w:val="20"/>
        </w:rPr>
      </w:pPr>
      <w:r w:rsidRPr="00B93685">
        <w:rPr>
          <w:rFonts w:ascii="Consolas" w:eastAsia="宋体" w:hAnsi="Consolas" w:cs="Consolas"/>
          <w:color w:val="000080"/>
          <w:kern w:val="0"/>
          <w:sz w:val="20"/>
        </w:rPr>
        <w:t xml:space="preserve">         </w:t>
      </w:r>
      <w:r w:rsidRPr="00B93685">
        <w:rPr>
          <w:rFonts w:ascii="Consolas" w:eastAsia="宋体" w:hAnsi="Consolas" w:cs="Consolas"/>
          <w:color w:val="008080"/>
          <w:kern w:val="0"/>
          <w:sz w:val="20"/>
        </w:rPr>
        <w:t>port</w:t>
      </w:r>
      <w:r w:rsidRPr="00B93685">
        <w:rPr>
          <w:rFonts w:ascii="Consolas" w:eastAsia="宋体" w:hAnsi="Consolas" w:cs="Consolas"/>
          <w:color w:val="000080"/>
          <w:kern w:val="0"/>
          <w:sz w:val="20"/>
        </w:rPr>
        <w:t>=</w:t>
      </w:r>
      <w:r w:rsidRPr="00B93685">
        <w:rPr>
          <w:rFonts w:ascii="Consolas" w:eastAsia="宋体" w:hAnsi="Consolas" w:cs="Consolas"/>
          <w:color w:val="DD1144"/>
          <w:kern w:val="0"/>
          <w:sz w:val="20"/>
        </w:rPr>
        <w:t>"</w:t>
      </w:r>
      <w:r w:rsidRPr="00B93685">
        <w:rPr>
          <w:rFonts w:ascii="Consolas" w:eastAsia="宋体" w:hAnsi="Consolas" w:cs="Consolas"/>
          <w:color w:val="008080"/>
          <w:kern w:val="0"/>
          <w:sz w:val="20"/>
        </w:rPr>
        <w:t>{</w:t>
      </w:r>
      <w:proofErr w:type="spellStart"/>
      <w:r w:rsidRPr="00B93685">
        <w:rPr>
          <w:rFonts w:ascii="Consolas" w:eastAsia="宋体" w:hAnsi="Consolas" w:cs="Consolas"/>
          <w:color w:val="008080"/>
          <w:kern w:val="0"/>
          <w:sz w:val="20"/>
        </w:rPr>
        <w:t>redis.port</w:t>
      </w:r>
      <w:proofErr w:type="spellEnd"/>
      <w:r w:rsidRPr="00B93685">
        <w:rPr>
          <w:rFonts w:ascii="Consolas" w:eastAsia="宋体" w:hAnsi="Consolas" w:cs="Consolas"/>
          <w:color w:val="008080"/>
          <w:kern w:val="0"/>
          <w:sz w:val="20"/>
        </w:rPr>
        <w:t>}</w:t>
      </w:r>
      <w:r w:rsidRPr="00B93685">
        <w:rPr>
          <w:rFonts w:ascii="Consolas" w:eastAsia="宋体" w:hAnsi="Consolas" w:cs="Consolas"/>
          <w:color w:val="DD1144"/>
          <w:kern w:val="0"/>
          <w:sz w:val="20"/>
        </w:rPr>
        <w:t>"</w:t>
      </w:r>
    </w:p>
    <w:p w:rsidR="00B93685" w:rsidRPr="00B93685" w:rsidRDefault="00B93685" w:rsidP="00B93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000080"/>
          <w:kern w:val="0"/>
          <w:sz w:val="20"/>
        </w:rPr>
      </w:pPr>
      <w:r w:rsidRPr="00B93685">
        <w:rPr>
          <w:rFonts w:ascii="Consolas" w:eastAsia="宋体" w:hAnsi="Consolas" w:cs="Consolas"/>
          <w:color w:val="000080"/>
          <w:kern w:val="0"/>
          <w:sz w:val="20"/>
        </w:rPr>
        <w:t xml:space="preserve">         </w:t>
      </w:r>
      <w:r w:rsidRPr="00B93685">
        <w:rPr>
          <w:rFonts w:ascii="Consolas" w:eastAsia="宋体" w:hAnsi="Consolas" w:cs="Consolas"/>
          <w:color w:val="008080"/>
          <w:kern w:val="0"/>
          <w:sz w:val="20"/>
        </w:rPr>
        <w:t>database</w:t>
      </w:r>
      <w:r w:rsidRPr="00B93685">
        <w:rPr>
          <w:rFonts w:ascii="Consolas" w:eastAsia="宋体" w:hAnsi="Consolas" w:cs="Consolas"/>
          <w:color w:val="000080"/>
          <w:kern w:val="0"/>
          <w:sz w:val="20"/>
        </w:rPr>
        <w:t>=</w:t>
      </w:r>
      <w:r w:rsidRPr="00B93685">
        <w:rPr>
          <w:rFonts w:ascii="Consolas" w:eastAsia="宋体" w:hAnsi="Consolas" w:cs="Consolas"/>
          <w:color w:val="DD1144"/>
          <w:kern w:val="0"/>
          <w:sz w:val="20"/>
        </w:rPr>
        <w:t>"</w:t>
      </w:r>
      <w:r w:rsidRPr="00B93685">
        <w:rPr>
          <w:rFonts w:ascii="Consolas" w:eastAsia="宋体" w:hAnsi="Consolas" w:cs="Consolas"/>
          <w:color w:val="008080"/>
          <w:kern w:val="0"/>
          <w:sz w:val="20"/>
        </w:rPr>
        <w:t>{</w:t>
      </w:r>
      <w:proofErr w:type="spellStart"/>
      <w:r w:rsidRPr="00B93685">
        <w:rPr>
          <w:rFonts w:ascii="Consolas" w:eastAsia="宋体" w:hAnsi="Consolas" w:cs="Consolas"/>
          <w:color w:val="008080"/>
          <w:kern w:val="0"/>
          <w:sz w:val="20"/>
        </w:rPr>
        <w:t>redis.dbnum</w:t>
      </w:r>
      <w:proofErr w:type="spellEnd"/>
      <w:r w:rsidRPr="00B93685">
        <w:rPr>
          <w:rFonts w:ascii="Consolas" w:eastAsia="宋体" w:hAnsi="Consolas" w:cs="Consolas"/>
          <w:color w:val="008080"/>
          <w:kern w:val="0"/>
          <w:sz w:val="20"/>
        </w:rPr>
        <w:t>}</w:t>
      </w:r>
      <w:r w:rsidRPr="00B93685">
        <w:rPr>
          <w:rFonts w:ascii="Consolas" w:eastAsia="宋体" w:hAnsi="Consolas" w:cs="Consolas"/>
          <w:color w:val="DD1144"/>
          <w:kern w:val="0"/>
          <w:sz w:val="20"/>
        </w:rPr>
        <w:t>"</w:t>
      </w:r>
    </w:p>
    <w:p w:rsidR="00B93685" w:rsidRPr="00B93685" w:rsidRDefault="00B93685" w:rsidP="00B93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B93685">
        <w:rPr>
          <w:rFonts w:ascii="Consolas" w:eastAsia="宋体" w:hAnsi="Consolas" w:cs="Consolas"/>
          <w:color w:val="000080"/>
          <w:kern w:val="0"/>
          <w:sz w:val="20"/>
        </w:rPr>
        <w:t xml:space="preserve">         </w:t>
      </w:r>
      <w:proofErr w:type="spellStart"/>
      <w:proofErr w:type="gramStart"/>
      <w:r w:rsidRPr="00B93685">
        <w:rPr>
          <w:rFonts w:ascii="Consolas" w:eastAsia="宋体" w:hAnsi="Consolas" w:cs="Consolas"/>
          <w:color w:val="008080"/>
          <w:kern w:val="0"/>
          <w:sz w:val="20"/>
        </w:rPr>
        <w:t>maxInactiveInterval</w:t>
      </w:r>
      <w:proofErr w:type="spellEnd"/>
      <w:proofErr w:type="gramEnd"/>
      <w:r w:rsidRPr="00B93685">
        <w:rPr>
          <w:rFonts w:ascii="Consolas" w:eastAsia="宋体" w:hAnsi="Consolas" w:cs="Consolas"/>
          <w:color w:val="000080"/>
          <w:kern w:val="0"/>
          <w:sz w:val="20"/>
        </w:rPr>
        <w:t>=</w:t>
      </w:r>
      <w:r w:rsidRPr="00B93685">
        <w:rPr>
          <w:rFonts w:ascii="Consolas" w:eastAsia="宋体" w:hAnsi="Consolas" w:cs="Consolas"/>
          <w:color w:val="DD1144"/>
          <w:kern w:val="0"/>
          <w:sz w:val="20"/>
        </w:rPr>
        <w:t>"60"</w:t>
      </w:r>
      <w:r w:rsidRPr="00B93685">
        <w:rPr>
          <w:rFonts w:ascii="Consolas" w:eastAsia="宋体" w:hAnsi="Consolas" w:cs="Consolas"/>
          <w:color w:val="000080"/>
          <w:kern w:val="0"/>
          <w:sz w:val="20"/>
        </w:rPr>
        <w:t>/&gt;</w:t>
      </w:r>
    </w:p>
    <w:p w:rsidR="00B93685" w:rsidRPr="00B93685" w:rsidRDefault="00B93685" w:rsidP="00B93685">
      <w:pPr>
        <w:widowControl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3685">
        <w:rPr>
          <w:rFonts w:ascii="Helvetica" w:eastAsia="宋体" w:hAnsi="Helvetica" w:cs="Helvetica"/>
          <w:color w:val="333333"/>
          <w:kern w:val="0"/>
          <w:szCs w:val="21"/>
        </w:rPr>
        <w:t>这样一来我们的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tomcat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即可把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的管理交由我们配置的</w:t>
      </w:r>
      <w:proofErr w:type="spellStart"/>
      <w:r w:rsidRPr="00B93685">
        <w:rPr>
          <w:rFonts w:ascii="Helvetica" w:eastAsia="宋体" w:hAnsi="Helvetica" w:cs="Helvetica"/>
          <w:color w:val="333333"/>
          <w:kern w:val="0"/>
          <w:szCs w:val="21"/>
        </w:rPr>
        <w:t>redis</w:t>
      </w:r>
      <w:proofErr w:type="spellEnd"/>
      <w:r w:rsidRPr="00B93685">
        <w:rPr>
          <w:rFonts w:ascii="Helvetica" w:eastAsia="宋体" w:hAnsi="Helvetica" w:cs="Helvetica"/>
          <w:color w:val="333333"/>
          <w:kern w:val="0"/>
          <w:szCs w:val="21"/>
        </w:rPr>
        <w:t>来处理。</w:t>
      </w:r>
    </w:p>
    <w:p w:rsidR="00B93685" w:rsidRPr="00B93685" w:rsidRDefault="00B93685" w:rsidP="00B93685">
      <w:pPr>
        <w:widowControl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3685">
        <w:rPr>
          <w:rFonts w:ascii="Helvetica" w:eastAsia="宋体" w:hAnsi="Helvetica" w:cs="Helvetica"/>
          <w:color w:val="333333"/>
          <w:kern w:val="0"/>
          <w:szCs w:val="21"/>
        </w:rPr>
        <w:t>需要注意的是，如果在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Tomcat8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下按照上述部署，会在启动时报错，笔者查看过原因，是</w:t>
      </w:r>
      <w:r w:rsidRPr="00B93685">
        <w:rPr>
          <w:rFonts w:ascii="Consolas" w:eastAsia="宋体" w:hAnsi="Consolas" w:cs="Consolas"/>
          <w:color w:val="C7254E"/>
          <w:kern w:val="0"/>
          <w:sz w:val="20"/>
        </w:rPr>
        <w:t>tomcat-</w:t>
      </w:r>
      <w:proofErr w:type="spellStart"/>
      <w:r w:rsidRPr="00B93685">
        <w:rPr>
          <w:rFonts w:ascii="Consolas" w:eastAsia="宋体" w:hAnsi="Consolas" w:cs="Consolas"/>
          <w:color w:val="C7254E"/>
          <w:kern w:val="0"/>
          <w:sz w:val="20"/>
        </w:rPr>
        <w:t>redis</w:t>
      </w:r>
      <w:proofErr w:type="spellEnd"/>
      <w:r w:rsidRPr="00B93685">
        <w:rPr>
          <w:rFonts w:ascii="Consolas" w:eastAsia="宋体" w:hAnsi="Consolas" w:cs="Consolas"/>
          <w:color w:val="C7254E"/>
          <w:kern w:val="0"/>
          <w:sz w:val="20"/>
        </w:rPr>
        <w:t>-session-manager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最后更新的年代相隔较久，代码中使用的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 xml:space="preserve">Tomcat </w:t>
      </w:r>
      <w:proofErr w:type="spellStart"/>
      <w:r w:rsidRPr="00B93685">
        <w:rPr>
          <w:rFonts w:ascii="Helvetica" w:eastAsia="宋体" w:hAnsi="Helvetica" w:cs="Helvetica"/>
          <w:color w:val="333333"/>
          <w:kern w:val="0"/>
          <w:szCs w:val="21"/>
        </w:rPr>
        <w:t>api</w:t>
      </w:r>
      <w:proofErr w:type="spellEnd"/>
      <w:r w:rsidRPr="00B93685">
        <w:rPr>
          <w:rFonts w:ascii="Helvetica" w:eastAsia="宋体" w:hAnsi="Helvetica" w:cs="Helvetica"/>
          <w:color w:val="333333"/>
          <w:kern w:val="0"/>
          <w:szCs w:val="21"/>
        </w:rPr>
        <w:t>出现了过时删去的情况，在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Tomcat8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下会出现问题，如果想在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Tomcat8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下使用，需要自行对过时的</w:t>
      </w:r>
      <w:proofErr w:type="spellStart"/>
      <w:r w:rsidRPr="00B93685">
        <w:rPr>
          <w:rFonts w:ascii="Helvetica" w:eastAsia="宋体" w:hAnsi="Helvetica" w:cs="Helvetica"/>
          <w:color w:val="333333"/>
          <w:kern w:val="0"/>
          <w:szCs w:val="21"/>
        </w:rPr>
        <w:t>api</w:t>
      </w:r>
      <w:proofErr w:type="spellEnd"/>
      <w:r w:rsidRPr="00B93685">
        <w:rPr>
          <w:rFonts w:ascii="Helvetica" w:eastAsia="宋体" w:hAnsi="Helvetica" w:cs="Helvetica"/>
          <w:color w:val="333333"/>
          <w:kern w:val="0"/>
          <w:szCs w:val="21"/>
        </w:rPr>
        <w:t>进行修改，替换成新的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 xml:space="preserve">Tomcat </w:t>
      </w:r>
      <w:proofErr w:type="spellStart"/>
      <w:r w:rsidRPr="00B93685">
        <w:rPr>
          <w:rFonts w:ascii="Helvetica" w:eastAsia="宋体" w:hAnsi="Helvetica" w:cs="Helvetica"/>
          <w:color w:val="333333"/>
          <w:kern w:val="0"/>
          <w:szCs w:val="21"/>
        </w:rPr>
        <w:t>api</w:t>
      </w:r>
      <w:proofErr w:type="spellEnd"/>
      <w:r w:rsidRPr="00B93685">
        <w:rPr>
          <w:rFonts w:ascii="Helvetica" w:eastAsia="宋体" w:hAnsi="Helvetica" w:cs="Helvetica"/>
          <w:color w:val="333333"/>
          <w:kern w:val="0"/>
          <w:szCs w:val="21"/>
        </w:rPr>
        <w:t>。笔者自己修改了未经严格验证的一个版本，可供使用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Tomcat8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的读者试用：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15" w:tgtFrame="_blank" w:history="1">
        <w:r w:rsidRPr="00B93685">
          <w:rPr>
            <w:rFonts w:ascii="Helvetica" w:eastAsia="宋体" w:hAnsi="Helvetica" w:cs="Helvetica"/>
            <w:color w:val="009A61"/>
            <w:kern w:val="0"/>
            <w:u w:val="single"/>
          </w:rPr>
          <w:t>https://github.com/jinhaoplus/tomcat-redis-session-manager</w:t>
        </w:r>
      </w:hyperlink>
    </w:p>
    <w:p w:rsidR="00B93685" w:rsidRPr="00B93685" w:rsidRDefault="00B93685" w:rsidP="00B93685">
      <w:pPr>
        <w:widowControl/>
        <w:spacing w:before="360"/>
        <w:jc w:val="left"/>
        <w:outlineLvl w:val="2"/>
        <w:rPr>
          <w:rFonts w:ascii="inherit" w:eastAsia="宋体" w:hAnsi="inherit" w:cs="Helvetica" w:hint="eastAsia"/>
          <w:color w:val="333333"/>
          <w:kern w:val="0"/>
          <w:sz w:val="32"/>
          <w:szCs w:val="32"/>
        </w:rPr>
      </w:pPr>
      <w:r w:rsidRPr="00B93685">
        <w:rPr>
          <w:rFonts w:ascii="inherit" w:eastAsia="宋体" w:hAnsi="inherit" w:cs="Helvetica"/>
          <w:color w:val="333333"/>
          <w:kern w:val="0"/>
          <w:sz w:val="32"/>
          <w:szCs w:val="32"/>
        </w:rPr>
        <w:t xml:space="preserve">2. </w:t>
      </w:r>
      <w:proofErr w:type="spellStart"/>
      <w:r w:rsidRPr="00B93685">
        <w:rPr>
          <w:rFonts w:ascii="inherit" w:eastAsia="宋体" w:hAnsi="inherit" w:cs="Helvetica"/>
          <w:color w:val="333333"/>
          <w:kern w:val="0"/>
          <w:sz w:val="32"/>
          <w:szCs w:val="32"/>
        </w:rPr>
        <w:t>nginx</w:t>
      </w:r>
      <w:proofErr w:type="spellEnd"/>
      <w:r w:rsidRPr="00B93685">
        <w:rPr>
          <w:rFonts w:ascii="inherit" w:eastAsia="宋体" w:hAnsi="inherit" w:cs="Helvetica"/>
          <w:color w:val="333333"/>
          <w:kern w:val="0"/>
          <w:sz w:val="32"/>
          <w:szCs w:val="32"/>
        </w:rPr>
        <w:t>反向代理的负载均衡</w:t>
      </w:r>
    </w:p>
    <w:p w:rsidR="00B93685" w:rsidRPr="00B93685" w:rsidRDefault="00B93685" w:rsidP="00B93685">
      <w:pPr>
        <w:widowControl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3685">
        <w:rPr>
          <w:rFonts w:ascii="Helvetica" w:eastAsia="宋体" w:hAnsi="Helvetica" w:cs="Helvetica"/>
          <w:color w:val="333333"/>
          <w:kern w:val="0"/>
          <w:szCs w:val="21"/>
        </w:rPr>
        <w:t>虽然这不是本文的重点，但是使用负载均衡在搭建集群的过程中重要性不言而喻，使用</w:t>
      </w:r>
      <w:proofErr w:type="spellStart"/>
      <w:r w:rsidRPr="00B93685">
        <w:rPr>
          <w:rFonts w:ascii="Helvetica" w:eastAsia="宋体" w:hAnsi="Helvetica" w:cs="Helvetica"/>
          <w:color w:val="333333"/>
          <w:kern w:val="0"/>
          <w:szCs w:val="21"/>
        </w:rPr>
        <w:t>nginx</w:t>
      </w:r>
      <w:proofErr w:type="spellEnd"/>
      <w:r w:rsidRPr="00B93685">
        <w:rPr>
          <w:rFonts w:ascii="Helvetica" w:eastAsia="宋体" w:hAnsi="Helvetica" w:cs="Helvetica"/>
          <w:color w:val="333333"/>
          <w:kern w:val="0"/>
          <w:szCs w:val="21"/>
        </w:rPr>
        <w:t>默认的轮询机制，我们可以将前端的浏览器请求转发到不同的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Tomcat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实例上。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首先来讲</w:t>
      </w:r>
      <w:proofErr w:type="gramStart"/>
      <w:r w:rsidRPr="00B93685">
        <w:rPr>
          <w:rFonts w:ascii="Helvetica" w:eastAsia="宋体" w:hAnsi="Helvetica" w:cs="Helvetica"/>
          <w:color w:val="333333"/>
          <w:kern w:val="0"/>
          <w:szCs w:val="21"/>
        </w:rPr>
        <w:t>讲</w:t>
      </w:r>
      <w:proofErr w:type="gramEnd"/>
      <w:r w:rsidRPr="00B93685">
        <w:rPr>
          <w:rFonts w:ascii="Helvetica" w:eastAsia="宋体" w:hAnsi="Helvetica" w:cs="Helvetica"/>
          <w:color w:val="333333"/>
          <w:kern w:val="0"/>
          <w:szCs w:val="21"/>
        </w:rPr>
        <w:t>正向代理和反向代理，一言以蔽之：正向代理帮助内网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client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访问外网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server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用，反向代理将来</w:t>
      </w:r>
      <w:proofErr w:type="gramStart"/>
      <w:r w:rsidRPr="00B93685">
        <w:rPr>
          <w:rFonts w:ascii="Helvetica" w:eastAsia="宋体" w:hAnsi="Helvetica" w:cs="Helvetica"/>
          <w:color w:val="333333"/>
          <w:kern w:val="0"/>
          <w:szCs w:val="21"/>
        </w:rPr>
        <w:t>自外网</w:t>
      </w:r>
      <w:proofErr w:type="gramEnd"/>
      <w:r w:rsidRPr="00B93685">
        <w:rPr>
          <w:rFonts w:ascii="Helvetica" w:eastAsia="宋体" w:hAnsi="Helvetica" w:cs="Helvetica"/>
          <w:color w:val="333333"/>
          <w:kern w:val="0"/>
          <w:szCs w:val="21"/>
        </w:rPr>
        <w:t>client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的请求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f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转发到</w:t>
      </w:r>
      <w:proofErr w:type="gramStart"/>
      <w:r w:rsidRPr="00B93685">
        <w:rPr>
          <w:rFonts w:ascii="Helvetica" w:eastAsia="宋体" w:hAnsi="Helvetica" w:cs="Helvetica"/>
          <w:color w:val="333333"/>
          <w:kern w:val="0"/>
          <w:szCs w:val="21"/>
        </w:rPr>
        <w:t>到</w:t>
      </w:r>
      <w:proofErr w:type="gramEnd"/>
      <w:r w:rsidRPr="00B93685">
        <w:rPr>
          <w:rFonts w:ascii="Helvetica" w:eastAsia="宋体" w:hAnsi="Helvetica" w:cs="Helvetica"/>
          <w:color w:val="333333"/>
          <w:kern w:val="0"/>
          <w:szCs w:val="21"/>
        </w:rPr>
        <w:t>内网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server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最实际的区别是使用</w:t>
      </w:r>
      <w:proofErr w:type="gramStart"/>
      <w:r w:rsidRPr="00B93685">
        <w:rPr>
          <w:rFonts w:ascii="Helvetica" w:eastAsia="宋体" w:hAnsi="Helvetica" w:cs="Helvetica"/>
          <w:color w:val="333333"/>
          <w:kern w:val="0"/>
          <w:szCs w:val="21"/>
        </w:rPr>
        <w:t>二者时</w:t>
      </w:r>
      <w:proofErr w:type="gramEnd"/>
      <w:r w:rsidRPr="00B93685">
        <w:rPr>
          <w:rFonts w:ascii="Helvetica" w:eastAsia="宋体" w:hAnsi="Helvetica" w:cs="Helvetica"/>
          <w:color w:val="333333"/>
          <w:kern w:val="0"/>
          <w:szCs w:val="21"/>
        </w:rPr>
        <w:t>正向代理需要用户主动配置，而反向代理对用户透明，不需要用户做主动配置。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「代理」是指代人理事，即代理服务器是为其他人或机器服务的。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正向代理</w:t>
      </w:r>
      <w:proofErr w:type="gramStart"/>
      <w:r w:rsidRPr="00B93685">
        <w:rPr>
          <w:rFonts w:ascii="Helvetica" w:eastAsia="宋体" w:hAnsi="Helvetica" w:cs="Helvetica"/>
          <w:color w:val="333333"/>
          <w:kern w:val="0"/>
          <w:szCs w:val="21"/>
        </w:rPr>
        <w:t>是替内网中</w:t>
      </w:r>
      <w:proofErr w:type="gramEnd"/>
      <w:r w:rsidRPr="00B93685">
        <w:rPr>
          <w:rFonts w:ascii="Helvetica" w:eastAsia="宋体" w:hAnsi="Helvetica" w:cs="Helvetica"/>
          <w:color w:val="333333"/>
          <w:kern w:val="0"/>
          <w:szCs w:val="21"/>
        </w:rPr>
        <w:t>的用户访问外网服务的（即代替用户去访问外网），用户和外网之间的沟通全部交由正向代理服务器完成，用户的请求不发给外网服务器而发给代理服务器让其代为处理，这个过程是隐藏用户的。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反向代理是为真正的服务节点机器服务的（即代替真正的服务节点机器去提供服务），代理服务器接收来自外界的请求，并将请求转给真正的服务节点机器，用户不与真正的机器打交道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，这个过程是隐藏真正的服务实例机器的。</w:t>
      </w:r>
    </w:p>
    <w:p w:rsidR="00B93685" w:rsidRPr="00B93685" w:rsidRDefault="00B93685" w:rsidP="00B93685">
      <w:pPr>
        <w:widowControl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B93685">
        <w:rPr>
          <w:rFonts w:ascii="Helvetica" w:eastAsia="宋体" w:hAnsi="Helvetica" w:cs="Helvetica"/>
          <w:color w:val="333333"/>
          <w:kern w:val="0"/>
          <w:szCs w:val="21"/>
        </w:rPr>
        <w:t>nginx</w:t>
      </w:r>
      <w:proofErr w:type="spellEnd"/>
      <w:r w:rsidRPr="00B93685">
        <w:rPr>
          <w:rFonts w:ascii="Helvetica" w:eastAsia="宋体" w:hAnsi="Helvetica" w:cs="Helvetica"/>
          <w:color w:val="333333"/>
          <w:kern w:val="0"/>
          <w:szCs w:val="21"/>
        </w:rPr>
        <w:t>可以作为高效的反向代理服务器，同时起到了负载均衡的作用。如果想要使用反向代理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Tomcat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集群的负载，方法也非常简单，只需要在其配置</w:t>
      </w:r>
      <w:proofErr w:type="spellStart"/>
      <w:r w:rsidRPr="00B93685">
        <w:rPr>
          <w:rFonts w:ascii="Consolas" w:eastAsia="宋体" w:hAnsi="Consolas" w:cs="Consolas"/>
          <w:color w:val="C7254E"/>
          <w:kern w:val="0"/>
          <w:sz w:val="20"/>
        </w:rPr>
        <w:t>nginx.conf</w:t>
      </w:r>
      <w:proofErr w:type="spellEnd"/>
      <w:r w:rsidRPr="00B93685">
        <w:rPr>
          <w:rFonts w:ascii="Helvetica" w:eastAsia="宋体" w:hAnsi="Helvetica" w:cs="Helvetica"/>
          <w:color w:val="333333"/>
          <w:kern w:val="0"/>
          <w:szCs w:val="21"/>
        </w:rPr>
        <w:t>中将负载的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Tomcat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集群的实际地址加入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upstream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，并将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locate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导向配好的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upstream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即可：</w:t>
      </w:r>
    </w:p>
    <w:p w:rsidR="00B93685" w:rsidRPr="00B93685" w:rsidRDefault="00B93685" w:rsidP="00B93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proofErr w:type="gramStart"/>
      <w:r w:rsidRPr="00B93685">
        <w:rPr>
          <w:rFonts w:ascii="Consolas" w:eastAsia="宋体" w:hAnsi="Consolas" w:cs="Consolas"/>
          <w:color w:val="333333"/>
          <w:kern w:val="0"/>
          <w:sz w:val="20"/>
        </w:rPr>
        <w:t>http{</w:t>
      </w:r>
      <w:proofErr w:type="gramEnd"/>
    </w:p>
    <w:p w:rsidR="00B93685" w:rsidRPr="00B93685" w:rsidRDefault="00B93685" w:rsidP="00B93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B93685">
        <w:rPr>
          <w:rFonts w:ascii="Consolas" w:eastAsia="宋体" w:hAnsi="Consolas" w:cs="Consolas"/>
          <w:color w:val="333333"/>
          <w:kern w:val="0"/>
          <w:sz w:val="20"/>
        </w:rPr>
        <w:t xml:space="preserve">    ...</w:t>
      </w:r>
    </w:p>
    <w:p w:rsidR="00B93685" w:rsidRPr="00B93685" w:rsidRDefault="00B93685" w:rsidP="00B93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B93685">
        <w:rPr>
          <w:rFonts w:ascii="Consolas" w:eastAsia="宋体" w:hAnsi="Consolas" w:cs="Consolas"/>
          <w:color w:val="333333"/>
          <w:kern w:val="0"/>
          <w:sz w:val="20"/>
        </w:rPr>
        <w:lastRenderedPageBreak/>
        <w:t xml:space="preserve">    </w:t>
      </w:r>
      <w:proofErr w:type="gramStart"/>
      <w:r w:rsidRPr="00B93685">
        <w:rPr>
          <w:rFonts w:ascii="Consolas" w:eastAsia="宋体" w:hAnsi="Consolas" w:cs="Consolas"/>
          <w:color w:val="333333"/>
          <w:kern w:val="0"/>
          <w:sz w:val="20"/>
        </w:rPr>
        <w:t>upstream</w:t>
      </w:r>
      <w:proofErr w:type="gramEnd"/>
      <w:r w:rsidRPr="00B93685">
        <w:rPr>
          <w:rFonts w:ascii="Consolas" w:eastAsia="宋体" w:hAnsi="Consolas" w:cs="Consolas"/>
          <w:color w:val="333333"/>
          <w:kern w:val="0"/>
          <w:sz w:val="20"/>
        </w:rPr>
        <w:t xml:space="preserve"> tomcats {</w:t>
      </w:r>
    </w:p>
    <w:p w:rsidR="00B93685" w:rsidRPr="00B93685" w:rsidRDefault="00B93685" w:rsidP="00B93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B93685">
        <w:rPr>
          <w:rFonts w:ascii="Consolas" w:eastAsia="宋体" w:hAnsi="Consolas" w:cs="Consolas"/>
          <w:color w:val="333333"/>
          <w:kern w:val="0"/>
          <w:sz w:val="20"/>
        </w:rPr>
        <w:t xml:space="preserve">        </w:t>
      </w:r>
      <w:proofErr w:type="gramStart"/>
      <w:r w:rsidRPr="00B93685">
        <w:rPr>
          <w:rFonts w:ascii="Consolas" w:eastAsia="宋体" w:hAnsi="Consolas" w:cs="Consolas"/>
          <w:color w:val="333333"/>
          <w:kern w:val="0"/>
          <w:sz w:val="20"/>
        </w:rPr>
        <w:t>server</w:t>
      </w:r>
      <w:proofErr w:type="gramEnd"/>
      <w:r w:rsidRPr="00B93685">
        <w:rPr>
          <w:rFonts w:ascii="Consolas" w:eastAsia="宋体" w:hAnsi="Consolas" w:cs="Consolas"/>
          <w:color w:val="333333"/>
          <w:kern w:val="0"/>
          <w:sz w:val="20"/>
        </w:rPr>
        <w:t xml:space="preserve">      &lt;tomcat1_ip&gt;:&lt;tomcat1_port&gt;;</w:t>
      </w:r>
    </w:p>
    <w:p w:rsidR="00B93685" w:rsidRPr="00B93685" w:rsidRDefault="00B93685" w:rsidP="00B93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B93685">
        <w:rPr>
          <w:rFonts w:ascii="Consolas" w:eastAsia="宋体" w:hAnsi="Consolas" w:cs="Consolas"/>
          <w:color w:val="333333"/>
          <w:kern w:val="0"/>
          <w:sz w:val="20"/>
        </w:rPr>
        <w:t xml:space="preserve">        </w:t>
      </w:r>
      <w:proofErr w:type="gramStart"/>
      <w:r w:rsidRPr="00B93685">
        <w:rPr>
          <w:rFonts w:ascii="Consolas" w:eastAsia="宋体" w:hAnsi="Consolas" w:cs="Consolas"/>
          <w:color w:val="333333"/>
          <w:kern w:val="0"/>
          <w:sz w:val="20"/>
        </w:rPr>
        <w:t>server</w:t>
      </w:r>
      <w:proofErr w:type="gramEnd"/>
      <w:r w:rsidRPr="00B93685">
        <w:rPr>
          <w:rFonts w:ascii="Consolas" w:eastAsia="宋体" w:hAnsi="Consolas" w:cs="Consolas"/>
          <w:color w:val="333333"/>
          <w:kern w:val="0"/>
          <w:sz w:val="20"/>
        </w:rPr>
        <w:t xml:space="preserve">      &lt;tomcat2_ip&gt;:&lt;tomcat2_port&gt;;</w:t>
      </w:r>
    </w:p>
    <w:p w:rsidR="00B93685" w:rsidRPr="00B93685" w:rsidRDefault="00B93685" w:rsidP="00B93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B93685">
        <w:rPr>
          <w:rFonts w:ascii="Consolas" w:eastAsia="宋体" w:hAnsi="Consolas" w:cs="Consolas"/>
          <w:color w:val="333333"/>
          <w:kern w:val="0"/>
          <w:sz w:val="20"/>
        </w:rPr>
        <w:t xml:space="preserve">        ...</w:t>
      </w:r>
    </w:p>
    <w:p w:rsidR="00B93685" w:rsidRPr="00B93685" w:rsidRDefault="00B93685" w:rsidP="00B93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B93685">
        <w:rPr>
          <w:rFonts w:ascii="Consolas" w:eastAsia="宋体" w:hAnsi="Consolas" w:cs="Consolas"/>
          <w:color w:val="333333"/>
          <w:kern w:val="0"/>
          <w:sz w:val="20"/>
        </w:rPr>
        <w:t xml:space="preserve">        </w:t>
      </w:r>
      <w:proofErr w:type="gramStart"/>
      <w:r w:rsidRPr="00B93685">
        <w:rPr>
          <w:rFonts w:ascii="Consolas" w:eastAsia="宋体" w:hAnsi="Consolas" w:cs="Consolas"/>
          <w:color w:val="333333"/>
          <w:kern w:val="0"/>
          <w:sz w:val="20"/>
        </w:rPr>
        <w:t>server</w:t>
      </w:r>
      <w:proofErr w:type="gramEnd"/>
      <w:r w:rsidRPr="00B93685">
        <w:rPr>
          <w:rFonts w:ascii="Consolas" w:eastAsia="宋体" w:hAnsi="Consolas" w:cs="Consolas"/>
          <w:color w:val="333333"/>
          <w:kern w:val="0"/>
          <w:sz w:val="20"/>
        </w:rPr>
        <w:t xml:space="preserve">      &lt;</w:t>
      </w:r>
      <w:proofErr w:type="spellStart"/>
      <w:r w:rsidRPr="00B93685">
        <w:rPr>
          <w:rFonts w:ascii="Consolas" w:eastAsia="宋体" w:hAnsi="Consolas" w:cs="Consolas"/>
          <w:color w:val="333333"/>
          <w:kern w:val="0"/>
          <w:sz w:val="20"/>
        </w:rPr>
        <w:t>tomcatn_ip</w:t>
      </w:r>
      <w:proofErr w:type="spellEnd"/>
      <w:r w:rsidRPr="00B93685">
        <w:rPr>
          <w:rFonts w:ascii="Consolas" w:eastAsia="宋体" w:hAnsi="Consolas" w:cs="Consolas"/>
          <w:color w:val="333333"/>
          <w:kern w:val="0"/>
          <w:sz w:val="20"/>
        </w:rPr>
        <w:t>&gt;:&lt;</w:t>
      </w:r>
      <w:proofErr w:type="spellStart"/>
      <w:r w:rsidRPr="00B93685">
        <w:rPr>
          <w:rFonts w:ascii="Consolas" w:eastAsia="宋体" w:hAnsi="Consolas" w:cs="Consolas"/>
          <w:color w:val="333333"/>
          <w:kern w:val="0"/>
          <w:sz w:val="20"/>
        </w:rPr>
        <w:t>tomcatn_port</w:t>
      </w:r>
      <w:proofErr w:type="spellEnd"/>
      <w:r w:rsidRPr="00B93685">
        <w:rPr>
          <w:rFonts w:ascii="Consolas" w:eastAsia="宋体" w:hAnsi="Consolas" w:cs="Consolas"/>
          <w:color w:val="333333"/>
          <w:kern w:val="0"/>
          <w:sz w:val="20"/>
        </w:rPr>
        <w:t>&gt;;</w:t>
      </w:r>
    </w:p>
    <w:p w:rsidR="00B93685" w:rsidRPr="00B93685" w:rsidRDefault="00B93685" w:rsidP="00B93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B93685">
        <w:rPr>
          <w:rFonts w:ascii="Consolas" w:eastAsia="宋体" w:hAnsi="Consolas" w:cs="Consolas"/>
          <w:color w:val="333333"/>
          <w:kern w:val="0"/>
          <w:sz w:val="20"/>
        </w:rPr>
        <w:t xml:space="preserve">      }</w:t>
      </w:r>
    </w:p>
    <w:p w:rsidR="00B93685" w:rsidRPr="00B93685" w:rsidRDefault="00B93685" w:rsidP="00B93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B93685">
        <w:rPr>
          <w:rFonts w:ascii="Consolas" w:eastAsia="宋体" w:hAnsi="Consolas" w:cs="Consolas"/>
          <w:color w:val="333333"/>
          <w:kern w:val="0"/>
          <w:sz w:val="20"/>
        </w:rPr>
        <w:t xml:space="preserve">    ...</w:t>
      </w:r>
    </w:p>
    <w:p w:rsidR="00B93685" w:rsidRPr="00B93685" w:rsidRDefault="00B93685" w:rsidP="00B93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B93685">
        <w:rPr>
          <w:rFonts w:ascii="Consolas" w:eastAsia="宋体" w:hAnsi="Consolas" w:cs="Consolas"/>
          <w:color w:val="333333"/>
          <w:kern w:val="0"/>
          <w:sz w:val="20"/>
        </w:rPr>
        <w:t xml:space="preserve">    </w:t>
      </w:r>
      <w:proofErr w:type="gramStart"/>
      <w:r w:rsidRPr="00B93685">
        <w:rPr>
          <w:rFonts w:ascii="Consolas" w:eastAsia="宋体" w:hAnsi="Consolas" w:cs="Consolas"/>
          <w:color w:val="333333"/>
          <w:kern w:val="0"/>
          <w:sz w:val="20"/>
        </w:rPr>
        <w:t>server</w:t>
      </w:r>
      <w:proofErr w:type="gramEnd"/>
      <w:r w:rsidRPr="00B93685">
        <w:rPr>
          <w:rFonts w:ascii="Consolas" w:eastAsia="宋体" w:hAnsi="Consolas" w:cs="Consolas"/>
          <w:color w:val="333333"/>
          <w:kern w:val="0"/>
          <w:sz w:val="20"/>
        </w:rPr>
        <w:t xml:space="preserve"> {</w:t>
      </w:r>
    </w:p>
    <w:p w:rsidR="00B93685" w:rsidRPr="00B93685" w:rsidRDefault="00B93685" w:rsidP="00B93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B93685">
        <w:rPr>
          <w:rFonts w:ascii="Consolas" w:eastAsia="宋体" w:hAnsi="Consolas" w:cs="Consolas"/>
          <w:color w:val="333333"/>
          <w:kern w:val="0"/>
          <w:sz w:val="20"/>
        </w:rPr>
        <w:t xml:space="preserve">        </w:t>
      </w:r>
      <w:proofErr w:type="gramStart"/>
      <w:r w:rsidRPr="00B93685">
        <w:rPr>
          <w:rFonts w:ascii="Consolas" w:eastAsia="宋体" w:hAnsi="Consolas" w:cs="Consolas"/>
          <w:color w:val="333333"/>
          <w:kern w:val="0"/>
          <w:sz w:val="20"/>
        </w:rPr>
        <w:t>listen</w:t>
      </w:r>
      <w:proofErr w:type="gramEnd"/>
      <w:r w:rsidRPr="00B93685">
        <w:rPr>
          <w:rFonts w:ascii="Consolas" w:eastAsia="宋体" w:hAnsi="Consolas" w:cs="Consolas"/>
          <w:color w:val="333333"/>
          <w:kern w:val="0"/>
          <w:sz w:val="20"/>
        </w:rPr>
        <w:t xml:space="preserve">       </w:t>
      </w:r>
      <w:r w:rsidRPr="00B93685">
        <w:rPr>
          <w:rFonts w:ascii="Consolas" w:eastAsia="宋体" w:hAnsi="Consolas" w:cs="Consolas"/>
          <w:color w:val="008080"/>
          <w:kern w:val="0"/>
          <w:sz w:val="20"/>
        </w:rPr>
        <w:t>80</w:t>
      </w:r>
      <w:r w:rsidRPr="00B93685">
        <w:rPr>
          <w:rFonts w:ascii="Consolas" w:eastAsia="宋体" w:hAnsi="Consolas" w:cs="Consolas"/>
          <w:color w:val="333333"/>
          <w:kern w:val="0"/>
          <w:sz w:val="20"/>
        </w:rPr>
        <w:t>;</w:t>
      </w:r>
    </w:p>
    <w:p w:rsidR="00B93685" w:rsidRPr="00B93685" w:rsidRDefault="00B93685" w:rsidP="00B93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B93685">
        <w:rPr>
          <w:rFonts w:ascii="Consolas" w:eastAsia="宋体" w:hAnsi="Consolas" w:cs="Consolas"/>
          <w:color w:val="333333"/>
          <w:kern w:val="0"/>
          <w:sz w:val="20"/>
        </w:rPr>
        <w:t xml:space="preserve">        ...</w:t>
      </w:r>
    </w:p>
    <w:p w:rsidR="00B93685" w:rsidRPr="00B93685" w:rsidRDefault="00B93685" w:rsidP="00B93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B93685">
        <w:rPr>
          <w:rFonts w:ascii="Consolas" w:eastAsia="宋体" w:hAnsi="Consolas" w:cs="Consolas"/>
          <w:color w:val="333333"/>
          <w:kern w:val="0"/>
          <w:sz w:val="20"/>
        </w:rPr>
        <w:t xml:space="preserve">        </w:t>
      </w:r>
      <w:proofErr w:type="gramStart"/>
      <w:r w:rsidRPr="00B93685">
        <w:rPr>
          <w:rFonts w:ascii="Consolas" w:eastAsia="宋体" w:hAnsi="Consolas" w:cs="Consolas"/>
          <w:color w:val="333333"/>
          <w:kern w:val="0"/>
          <w:sz w:val="20"/>
        </w:rPr>
        <w:t>location</w:t>
      </w:r>
      <w:proofErr w:type="gramEnd"/>
      <w:r w:rsidRPr="00B93685">
        <w:rPr>
          <w:rFonts w:ascii="Consolas" w:eastAsia="宋体" w:hAnsi="Consolas" w:cs="Consolas"/>
          <w:color w:val="333333"/>
          <w:kern w:val="0"/>
          <w:sz w:val="20"/>
        </w:rPr>
        <w:t xml:space="preserve"> / {</w:t>
      </w:r>
    </w:p>
    <w:p w:rsidR="00B93685" w:rsidRPr="00B93685" w:rsidRDefault="00B93685" w:rsidP="00B93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B93685">
        <w:rPr>
          <w:rFonts w:ascii="Consolas" w:eastAsia="宋体" w:hAnsi="Consolas" w:cs="Consolas"/>
          <w:color w:val="333333"/>
          <w:kern w:val="0"/>
          <w:sz w:val="20"/>
        </w:rPr>
        <w:t xml:space="preserve">            </w:t>
      </w:r>
      <w:proofErr w:type="gramStart"/>
      <w:r w:rsidRPr="00B93685">
        <w:rPr>
          <w:rFonts w:ascii="Consolas" w:eastAsia="宋体" w:hAnsi="Consolas" w:cs="Consolas"/>
          <w:color w:val="333333"/>
          <w:kern w:val="0"/>
          <w:sz w:val="20"/>
        </w:rPr>
        <w:t>root</w:t>
      </w:r>
      <w:proofErr w:type="gramEnd"/>
      <w:r w:rsidRPr="00B93685">
        <w:rPr>
          <w:rFonts w:ascii="Consolas" w:eastAsia="宋体" w:hAnsi="Consolas" w:cs="Consolas"/>
          <w:color w:val="333333"/>
          <w:kern w:val="0"/>
          <w:sz w:val="20"/>
        </w:rPr>
        <w:t xml:space="preserve">   html;</w:t>
      </w:r>
    </w:p>
    <w:p w:rsidR="00B93685" w:rsidRPr="00B93685" w:rsidRDefault="00B93685" w:rsidP="00B93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B93685">
        <w:rPr>
          <w:rFonts w:ascii="Consolas" w:eastAsia="宋体" w:hAnsi="Consolas" w:cs="Consolas"/>
          <w:color w:val="333333"/>
          <w:kern w:val="0"/>
          <w:sz w:val="20"/>
        </w:rPr>
        <w:t xml:space="preserve">            </w:t>
      </w:r>
      <w:proofErr w:type="gramStart"/>
      <w:r w:rsidRPr="00B93685">
        <w:rPr>
          <w:rFonts w:ascii="Consolas" w:eastAsia="宋体" w:hAnsi="Consolas" w:cs="Consolas"/>
          <w:color w:val="333333"/>
          <w:kern w:val="0"/>
          <w:sz w:val="20"/>
        </w:rPr>
        <w:t>index  index.html</w:t>
      </w:r>
      <w:proofErr w:type="gramEnd"/>
      <w:r w:rsidRPr="00B93685">
        <w:rPr>
          <w:rFonts w:ascii="Consolas" w:eastAsia="宋体" w:hAnsi="Consolas" w:cs="Consolas"/>
          <w:color w:val="333333"/>
          <w:kern w:val="0"/>
          <w:sz w:val="20"/>
        </w:rPr>
        <w:t xml:space="preserve"> index.htm;</w:t>
      </w:r>
    </w:p>
    <w:p w:rsidR="00B93685" w:rsidRPr="00B93685" w:rsidRDefault="00B93685" w:rsidP="00B93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B93685">
        <w:rPr>
          <w:rFonts w:ascii="Consolas" w:eastAsia="宋体" w:hAnsi="Consolas" w:cs="Consolas"/>
          <w:color w:val="333333"/>
          <w:kern w:val="0"/>
          <w:sz w:val="20"/>
        </w:rPr>
        <w:t xml:space="preserve">            </w:t>
      </w:r>
      <w:proofErr w:type="spellStart"/>
      <w:r w:rsidRPr="00B93685">
        <w:rPr>
          <w:rFonts w:ascii="Consolas" w:eastAsia="宋体" w:hAnsi="Consolas" w:cs="Consolas"/>
          <w:color w:val="333333"/>
          <w:kern w:val="0"/>
          <w:sz w:val="20"/>
        </w:rPr>
        <w:t>proxy_pass</w:t>
      </w:r>
      <w:proofErr w:type="spellEnd"/>
      <w:r w:rsidRPr="00B93685">
        <w:rPr>
          <w:rFonts w:ascii="Consolas" w:eastAsia="宋体" w:hAnsi="Consolas" w:cs="Consolas"/>
          <w:color w:val="333333"/>
          <w:kern w:val="0"/>
          <w:sz w:val="20"/>
        </w:rPr>
        <w:t xml:space="preserve">      http:</w:t>
      </w:r>
      <w:r w:rsidRPr="00B93685">
        <w:rPr>
          <w:rFonts w:ascii="Consolas" w:eastAsia="宋体" w:hAnsi="Consolas" w:cs="Consolas"/>
          <w:color w:val="999988"/>
          <w:kern w:val="0"/>
          <w:sz w:val="20"/>
        </w:rPr>
        <w:t>//tomcats;</w:t>
      </w:r>
    </w:p>
    <w:p w:rsidR="00B93685" w:rsidRPr="00B93685" w:rsidRDefault="00B93685" w:rsidP="00B93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B93685">
        <w:rPr>
          <w:rFonts w:ascii="Consolas" w:eastAsia="宋体" w:hAnsi="Consolas" w:cs="Consolas"/>
          <w:color w:val="333333"/>
          <w:kern w:val="0"/>
          <w:sz w:val="20"/>
        </w:rPr>
        <w:t xml:space="preserve">        }</w:t>
      </w:r>
    </w:p>
    <w:p w:rsidR="00B93685" w:rsidRPr="00B93685" w:rsidRDefault="00B93685" w:rsidP="00B93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B93685">
        <w:rPr>
          <w:rFonts w:ascii="Consolas" w:eastAsia="宋体" w:hAnsi="Consolas" w:cs="Consolas"/>
          <w:color w:val="333333"/>
          <w:kern w:val="0"/>
          <w:sz w:val="20"/>
        </w:rPr>
        <w:t xml:space="preserve">      }</w:t>
      </w:r>
    </w:p>
    <w:p w:rsidR="00B93685" w:rsidRPr="00B93685" w:rsidRDefault="00B93685" w:rsidP="00B93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93685">
        <w:rPr>
          <w:rFonts w:ascii="Consolas" w:eastAsia="宋体" w:hAnsi="Consolas" w:cs="Consolas"/>
          <w:color w:val="333333"/>
          <w:kern w:val="0"/>
          <w:sz w:val="20"/>
        </w:rPr>
        <w:t>}</w:t>
      </w:r>
    </w:p>
    <w:p w:rsidR="00B93685" w:rsidRPr="00B93685" w:rsidRDefault="00B93685" w:rsidP="00B93685">
      <w:pPr>
        <w:widowControl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3685">
        <w:rPr>
          <w:rFonts w:ascii="Helvetica" w:eastAsia="宋体" w:hAnsi="Helvetica" w:cs="Helvetica"/>
          <w:color w:val="333333"/>
          <w:kern w:val="0"/>
          <w:szCs w:val="21"/>
        </w:rPr>
        <w:t>默认的轮询机制将每次请求都发至不同的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Tomcat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实例上，以此实现负载均衡。</w:t>
      </w:r>
    </w:p>
    <w:p w:rsidR="00B93685" w:rsidRPr="00B93685" w:rsidRDefault="00B93685" w:rsidP="00B93685">
      <w:pPr>
        <w:widowControl/>
        <w:spacing w:before="360"/>
        <w:jc w:val="left"/>
        <w:outlineLvl w:val="2"/>
        <w:rPr>
          <w:rFonts w:ascii="inherit" w:eastAsia="宋体" w:hAnsi="inherit" w:cs="Helvetica" w:hint="eastAsia"/>
          <w:color w:val="333333"/>
          <w:kern w:val="0"/>
          <w:sz w:val="32"/>
          <w:szCs w:val="32"/>
        </w:rPr>
      </w:pPr>
      <w:r w:rsidRPr="00B93685">
        <w:rPr>
          <w:rFonts w:ascii="inherit" w:eastAsia="宋体" w:hAnsi="inherit" w:cs="Helvetica"/>
          <w:color w:val="333333"/>
          <w:kern w:val="0"/>
          <w:sz w:val="32"/>
          <w:szCs w:val="32"/>
        </w:rPr>
        <w:t xml:space="preserve">3. </w:t>
      </w:r>
      <w:r w:rsidRPr="00B93685">
        <w:rPr>
          <w:rFonts w:ascii="inherit" w:eastAsia="宋体" w:hAnsi="inherit" w:cs="Helvetica"/>
          <w:color w:val="333333"/>
          <w:kern w:val="0"/>
          <w:sz w:val="32"/>
          <w:szCs w:val="32"/>
        </w:rPr>
        <w:t>基于</w:t>
      </w:r>
      <w:r w:rsidRPr="00B93685">
        <w:rPr>
          <w:rFonts w:ascii="inherit" w:eastAsia="宋体" w:hAnsi="inherit" w:cs="Helvetica"/>
          <w:color w:val="333333"/>
          <w:kern w:val="0"/>
          <w:sz w:val="32"/>
          <w:szCs w:val="32"/>
        </w:rPr>
        <w:t>sentinel</w:t>
      </w:r>
      <w:r w:rsidRPr="00B93685">
        <w:rPr>
          <w:rFonts w:ascii="inherit" w:eastAsia="宋体" w:hAnsi="inherit" w:cs="Helvetica"/>
          <w:color w:val="333333"/>
          <w:kern w:val="0"/>
          <w:sz w:val="32"/>
          <w:szCs w:val="32"/>
        </w:rPr>
        <w:t>的</w:t>
      </w:r>
      <w:proofErr w:type="spellStart"/>
      <w:r w:rsidRPr="00B93685">
        <w:rPr>
          <w:rFonts w:ascii="inherit" w:eastAsia="宋体" w:hAnsi="inherit" w:cs="Helvetica"/>
          <w:color w:val="333333"/>
          <w:kern w:val="0"/>
          <w:sz w:val="32"/>
          <w:szCs w:val="32"/>
        </w:rPr>
        <w:t>redis</w:t>
      </w:r>
      <w:proofErr w:type="spellEnd"/>
      <w:r w:rsidRPr="00B93685">
        <w:rPr>
          <w:rFonts w:ascii="inherit" w:eastAsia="宋体" w:hAnsi="inherit" w:cs="Helvetica"/>
          <w:color w:val="333333"/>
          <w:kern w:val="0"/>
          <w:sz w:val="32"/>
          <w:szCs w:val="32"/>
        </w:rPr>
        <w:t>集群搭建</w:t>
      </w:r>
    </w:p>
    <w:p w:rsidR="00B93685" w:rsidRPr="00B93685" w:rsidRDefault="00B93685" w:rsidP="00B93685">
      <w:pPr>
        <w:widowControl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3685">
        <w:rPr>
          <w:rFonts w:ascii="Helvetica" w:eastAsia="宋体" w:hAnsi="Helvetica" w:cs="Helvetica"/>
          <w:color w:val="333333"/>
          <w:kern w:val="0"/>
          <w:szCs w:val="21"/>
        </w:rPr>
        <w:t>上文介绍的方法其实已经可以搭建一个完整的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Tomcat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集群了，如果系统想要一个更安全可靠的环境，那么</w:t>
      </w:r>
      <w:proofErr w:type="spellStart"/>
      <w:r w:rsidRPr="00B93685">
        <w:rPr>
          <w:rFonts w:ascii="Helvetica" w:eastAsia="宋体" w:hAnsi="Helvetica" w:cs="Helvetica"/>
          <w:color w:val="333333"/>
          <w:kern w:val="0"/>
          <w:szCs w:val="21"/>
        </w:rPr>
        <w:t>nginx</w:t>
      </w:r>
      <w:proofErr w:type="spellEnd"/>
      <w:r w:rsidRPr="00B93685">
        <w:rPr>
          <w:rFonts w:ascii="Helvetica" w:eastAsia="宋体" w:hAnsi="Helvetica" w:cs="Helvetica"/>
          <w:color w:val="333333"/>
          <w:kern w:val="0"/>
          <w:szCs w:val="21"/>
        </w:rPr>
        <w:t>其实也可以做集群，这里略去不说，我们想要说的是</w:t>
      </w:r>
      <w:proofErr w:type="spellStart"/>
      <w:r w:rsidRPr="00B93685">
        <w:rPr>
          <w:rFonts w:ascii="Helvetica" w:eastAsia="宋体" w:hAnsi="Helvetica" w:cs="Helvetica"/>
          <w:color w:val="333333"/>
          <w:kern w:val="0"/>
          <w:szCs w:val="21"/>
        </w:rPr>
        <w:t>redis</w:t>
      </w:r>
      <w:proofErr w:type="spellEnd"/>
      <w:r w:rsidRPr="00B93685">
        <w:rPr>
          <w:rFonts w:ascii="Helvetica" w:eastAsia="宋体" w:hAnsi="Helvetica" w:cs="Helvetica"/>
          <w:color w:val="333333"/>
          <w:kern w:val="0"/>
          <w:szCs w:val="21"/>
        </w:rPr>
        <w:t>集群。</w:t>
      </w:r>
    </w:p>
    <w:p w:rsidR="00B93685" w:rsidRPr="00B93685" w:rsidRDefault="00B93685" w:rsidP="00B93685">
      <w:pPr>
        <w:widowControl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3685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上面我们已经说到</w:t>
      </w:r>
      <w:proofErr w:type="spellStart"/>
      <w:r w:rsidRPr="00B93685">
        <w:rPr>
          <w:rFonts w:ascii="Helvetica" w:eastAsia="宋体" w:hAnsi="Helvetica" w:cs="Helvetica"/>
          <w:color w:val="333333"/>
          <w:kern w:val="0"/>
          <w:szCs w:val="21"/>
        </w:rPr>
        <w:t>redis</w:t>
      </w:r>
      <w:proofErr w:type="spellEnd"/>
      <w:r w:rsidRPr="00B93685">
        <w:rPr>
          <w:rFonts w:ascii="Helvetica" w:eastAsia="宋体" w:hAnsi="Helvetica" w:cs="Helvetica"/>
          <w:color w:val="333333"/>
          <w:kern w:val="0"/>
          <w:szCs w:val="21"/>
        </w:rPr>
        <w:t>是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的公共存储区，如果</w:t>
      </w:r>
      <w:proofErr w:type="spellStart"/>
      <w:r w:rsidRPr="00B93685">
        <w:rPr>
          <w:rFonts w:ascii="Helvetica" w:eastAsia="宋体" w:hAnsi="Helvetica" w:cs="Helvetica"/>
          <w:color w:val="333333"/>
          <w:kern w:val="0"/>
          <w:szCs w:val="21"/>
        </w:rPr>
        <w:t>redis</w:t>
      </w:r>
      <w:proofErr w:type="spellEnd"/>
      <w:r w:rsidRPr="00B93685">
        <w:rPr>
          <w:rFonts w:ascii="Helvetica" w:eastAsia="宋体" w:hAnsi="Helvetica" w:cs="Helvetica"/>
          <w:color w:val="333333"/>
          <w:kern w:val="0"/>
          <w:szCs w:val="21"/>
        </w:rPr>
        <w:t>不幸挂掉的话将会导致致命的问题，因为无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源可取，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Tomcat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中有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读取的接口会直接报错。所以搭建一个</w:t>
      </w:r>
      <w:proofErr w:type="spellStart"/>
      <w:r w:rsidRPr="00B93685">
        <w:rPr>
          <w:rFonts w:ascii="Helvetica" w:eastAsia="宋体" w:hAnsi="Helvetica" w:cs="Helvetica"/>
          <w:color w:val="333333"/>
          <w:kern w:val="0"/>
          <w:szCs w:val="21"/>
        </w:rPr>
        <w:t>redis</w:t>
      </w:r>
      <w:proofErr w:type="spellEnd"/>
      <w:r w:rsidRPr="00B93685">
        <w:rPr>
          <w:rFonts w:ascii="Helvetica" w:eastAsia="宋体" w:hAnsi="Helvetica" w:cs="Helvetica"/>
          <w:color w:val="333333"/>
          <w:kern w:val="0"/>
          <w:szCs w:val="21"/>
        </w:rPr>
        <w:t>集群还是很有必要的，幸好</w:t>
      </w:r>
      <w:proofErr w:type="spellStart"/>
      <w:r w:rsidRPr="00B93685">
        <w:rPr>
          <w:rFonts w:ascii="Helvetica" w:eastAsia="宋体" w:hAnsi="Helvetica" w:cs="Helvetica"/>
          <w:color w:val="333333"/>
          <w:kern w:val="0"/>
          <w:szCs w:val="21"/>
        </w:rPr>
        <w:t>redis</w:t>
      </w:r>
      <w:proofErr w:type="spellEnd"/>
      <w:r w:rsidRPr="00B93685">
        <w:rPr>
          <w:rFonts w:ascii="Helvetica" w:eastAsia="宋体" w:hAnsi="Helvetica" w:cs="Helvetica"/>
          <w:color w:val="333333"/>
          <w:kern w:val="0"/>
          <w:szCs w:val="21"/>
        </w:rPr>
        <w:t>对分布式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HA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的搭建支持得很好，原生即有一套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sentinel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哨兵机制即可用。</w:t>
      </w:r>
    </w:p>
    <w:p w:rsidR="00B93685" w:rsidRPr="00B93685" w:rsidRDefault="00B93685" w:rsidP="00B93685">
      <w:pPr>
        <w:widowControl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3685">
        <w:rPr>
          <w:rFonts w:ascii="Helvetica" w:eastAsia="宋体" w:hAnsi="Helvetica" w:cs="Helvetica"/>
          <w:color w:val="333333"/>
          <w:kern w:val="0"/>
          <w:szCs w:val="21"/>
        </w:rPr>
        <w:t>以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sentinel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模式启动的</w:t>
      </w:r>
      <w:proofErr w:type="spellStart"/>
      <w:r w:rsidRPr="00B93685">
        <w:rPr>
          <w:rFonts w:ascii="Helvetica" w:eastAsia="宋体" w:hAnsi="Helvetica" w:cs="Helvetica"/>
          <w:color w:val="333333"/>
          <w:kern w:val="0"/>
          <w:szCs w:val="21"/>
        </w:rPr>
        <w:t>redis</w:t>
      </w:r>
      <w:proofErr w:type="spellEnd"/>
      <w:r w:rsidRPr="00B93685">
        <w:rPr>
          <w:rFonts w:ascii="Helvetica" w:eastAsia="宋体" w:hAnsi="Helvetica" w:cs="Helvetica"/>
          <w:color w:val="333333"/>
          <w:kern w:val="0"/>
          <w:szCs w:val="21"/>
        </w:rPr>
        <w:t>实例起到了监控者的作用，</w:t>
      </w:r>
      <w:proofErr w:type="spellStart"/>
      <w:r w:rsidRPr="00B93685">
        <w:rPr>
          <w:rFonts w:ascii="Helvetica" w:eastAsia="宋体" w:hAnsi="Helvetica" w:cs="Helvetica"/>
          <w:color w:val="333333"/>
          <w:kern w:val="0"/>
          <w:szCs w:val="21"/>
        </w:rPr>
        <w:t>redis</w:t>
      </w:r>
      <w:proofErr w:type="spellEnd"/>
      <w:r w:rsidRPr="00B93685">
        <w:rPr>
          <w:rFonts w:ascii="Helvetica" w:eastAsia="宋体" w:hAnsi="Helvetica" w:cs="Helvetica"/>
          <w:color w:val="333333"/>
          <w:kern w:val="0"/>
          <w:szCs w:val="21"/>
        </w:rPr>
        <w:t>集群以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master-slave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的模式启动，消息不再直接发给</w:t>
      </w:r>
      <w:proofErr w:type="spellStart"/>
      <w:r w:rsidRPr="00B93685">
        <w:rPr>
          <w:rFonts w:ascii="Helvetica" w:eastAsia="宋体" w:hAnsi="Helvetica" w:cs="Helvetica"/>
          <w:color w:val="333333"/>
          <w:kern w:val="0"/>
          <w:szCs w:val="21"/>
        </w:rPr>
        <w:t>redis</w:t>
      </w:r>
      <w:proofErr w:type="spellEnd"/>
      <w:r w:rsidRPr="00B93685">
        <w:rPr>
          <w:rFonts w:ascii="Helvetica" w:eastAsia="宋体" w:hAnsi="Helvetica" w:cs="Helvetica"/>
          <w:color w:val="333333"/>
          <w:kern w:val="0"/>
          <w:szCs w:val="21"/>
        </w:rPr>
        <w:t>实例，而是发给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sentinel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，由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sentinel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同步至所有的</w:t>
      </w:r>
      <w:proofErr w:type="spellStart"/>
      <w:r w:rsidRPr="00B93685">
        <w:rPr>
          <w:rFonts w:ascii="Helvetica" w:eastAsia="宋体" w:hAnsi="Helvetica" w:cs="Helvetica"/>
          <w:color w:val="333333"/>
          <w:kern w:val="0"/>
          <w:szCs w:val="21"/>
        </w:rPr>
        <w:t>redis</w:t>
      </w:r>
      <w:proofErr w:type="spellEnd"/>
      <w:r w:rsidRPr="00B93685">
        <w:rPr>
          <w:rFonts w:ascii="Helvetica" w:eastAsia="宋体" w:hAnsi="Helvetica" w:cs="Helvetica"/>
          <w:color w:val="333333"/>
          <w:kern w:val="0"/>
          <w:szCs w:val="21"/>
        </w:rPr>
        <w:t>实例，如果出现</w:t>
      </w:r>
      <w:proofErr w:type="spellStart"/>
      <w:r w:rsidRPr="00B93685">
        <w:rPr>
          <w:rFonts w:ascii="Helvetica" w:eastAsia="宋体" w:hAnsi="Helvetica" w:cs="Helvetica"/>
          <w:color w:val="333333"/>
          <w:kern w:val="0"/>
          <w:szCs w:val="21"/>
        </w:rPr>
        <w:t>redismaster</w:t>
      </w:r>
      <w:proofErr w:type="spellEnd"/>
      <w:r w:rsidRPr="00B93685">
        <w:rPr>
          <w:rFonts w:ascii="Helvetica" w:eastAsia="宋体" w:hAnsi="Helvetica" w:cs="Helvetica"/>
          <w:color w:val="333333"/>
          <w:kern w:val="0"/>
          <w:szCs w:val="21"/>
        </w:rPr>
        <w:t>实例挂掉的情况，会由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sentinel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发现，根据配置还可以由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sentinel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自己组成的集群去选举产生新的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master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，新的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master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将会承担起作用，起到了灾难自动</w:t>
      </w:r>
      <w:proofErr w:type="gramStart"/>
      <w:r w:rsidRPr="00B93685">
        <w:rPr>
          <w:rFonts w:ascii="Helvetica" w:eastAsia="宋体" w:hAnsi="Helvetica" w:cs="Helvetica"/>
          <w:color w:val="333333"/>
          <w:kern w:val="0"/>
          <w:szCs w:val="21"/>
        </w:rPr>
        <w:t>回恢复</w:t>
      </w:r>
      <w:proofErr w:type="gramEnd"/>
      <w:r w:rsidRPr="00B93685">
        <w:rPr>
          <w:rFonts w:ascii="Helvetica" w:eastAsia="宋体" w:hAnsi="Helvetica" w:cs="Helvetica"/>
          <w:color w:val="333333"/>
          <w:kern w:val="0"/>
          <w:szCs w:val="21"/>
        </w:rPr>
        <w:t>的作用。</w:t>
      </w:r>
    </w:p>
    <w:p w:rsidR="00B93685" w:rsidRPr="00B93685" w:rsidRDefault="00B93685" w:rsidP="00B93685">
      <w:pPr>
        <w:widowControl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3685">
        <w:rPr>
          <w:rFonts w:ascii="Helvetica" w:eastAsia="宋体" w:hAnsi="Helvetica" w:cs="Helvetica"/>
          <w:color w:val="333333"/>
          <w:kern w:val="0"/>
          <w:szCs w:val="21"/>
        </w:rPr>
        <w:t>这里来说一下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sentinel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集群的配置：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我们使用两个</w:t>
      </w:r>
      <w:proofErr w:type="spellStart"/>
      <w:r w:rsidRPr="00B93685">
        <w:rPr>
          <w:rFonts w:ascii="Helvetica" w:eastAsia="宋体" w:hAnsi="Helvetica" w:cs="Helvetica"/>
          <w:color w:val="333333"/>
          <w:kern w:val="0"/>
          <w:szCs w:val="21"/>
        </w:rPr>
        <w:t>redis</w:t>
      </w:r>
      <w:proofErr w:type="spellEnd"/>
      <w:r w:rsidRPr="00B93685">
        <w:rPr>
          <w:rFonts w:ascii="Helvetica" w:eastAsia="宋体" w:hAnsi="Helvetica" w:cs="Helvetica"/>
          <w:color w:val="333333"/>
          <w:kern w:val="0"/>
          <w:szCs w:val="21"/>
        </w:rPr>
        <w:t>实例来组成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master-slave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，需要三个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sentinel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组成哨兵集群来监控两个</w:t>
      </w:r>
      <w:proofErr w:type="spellStart"/>
      <w:r w:rsidRPr="00B93685">
        <w:rPr>
          <w:rFonts w:ascii="Helvetica" w:eastAsia="宋体" w:hAnsi="Helvetica" w:cs="Helvetica"/>
          <w:color w:val="333333"/>
          <w:kern w:val="0"/>
          <w:szCs w:val="21"/>
        </w:rPr>
        <w:t>redis</w:t>
      </w:r>
      <w:proofErr w:type="spellEnd"/>
      <w:r w:rsidRPr="00B93685">
        <w:rPr>
          <w:rFonts w:ascii="Helvetica" w:eastAsia="宋体" w:hAnsi="Helvetica" w:cs="Helvetica"/>
          <w:color w:val="333333"/>
          <w:kern w:val="0"/>
          <w:szCs w:val="21"/>
        </w:rPr>
        <w:t>实例，在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master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出现问题的时候选举产生新的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master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路径假设如下：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93685">
        <w:rPr>
          <w:rFonts w:ascii="Consolas" w:eastAsia="宋体" w:hAnsi="Consolas" w:cs="Consolas"/>
          <w:color w:val="C7254E"/>
          <w:kern w:val="0"/>
          <w:sz w:val="20"/>
        </w:rPr>
        <w:t>redis1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93685">
        <w:rPr>
          <w:rFonts w:ascii="Consolas" w:eastAsia="宋体" w:hAnsi="Consolas" w:cs="Consolas"/>
          <w:color w:val="C7254E"/>
          <w:kern w:val="0"/>
          <w:sz w:val="20"/>
        </w:rPr>
        <w:t>redis2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93685">
        <w:rPr>
          <w:rFonts w:ascii="Consolas" w:eastAsia="宋体" w:hAnsi="Consolas" w:cs="Consolas"/>
          <w:color w:val="C7254E"/>
          <w:kern w:val="0"/>
          <w:sz w:val="20"/>
        </w:rPr>
        <w:t>sentinel1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93685">
        <w:rPr>
          <w:rFonts w:ascii="Consolas" w:eastAsia="宋体" w:hAnsi="Consolas" w:cs="Consolas"/>
          <w:color w:val="C7254E"/>
          <w:kern w:val="0"/>
          <w:sz w:val="20"/>
        </w:rPr>
        <w:t>sentinel2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93685">
        <w:rPr>
          <w:rFonts w:ascii="Consolas" w:eastAsia="宋体" w:hAnsi="Consolas" w:cs="Consolas"/>
          <w:color w:val="C7254E"/>
          <w:kern w:val="0"/>
          <w:sz w:val="20"/>
        </w:rPr>
        <w:t>sentinel3</w:t>
      </w:r>
    </w:p>
    <w:p w:rsidR="00B93685" w:rsidRPr="00B93685" w:rsidRDefault="00B93685" w:rsidP="00B93685">
      <w:pPr>
        <w:widowControl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3685">
        <w:rPr>
          <w:rFonts w:ascii="Helvetica" w:eastAsia="宋体" w:hAnsi="Helvetica" w:cs="Helvetica"/>
          <w:color w:val="333333"/>
          <w:kern w:val="0"/>
          <w:szCs w:val="21"/>
        </w:rPr>
        <w:t>配置</w:t>
      </w:r>
      <w:r w:rsidRPr="00B93685">
        <w:rPr>
          <w:rFonts w:ascii="Consolas" w:eastAsia="宋体" w:hAnsi="Consolas" w:cs="Consolas"/>
          <w:color w:val="C7254E"/>
          <w:kern w:val="0"/>
          <w:sz w:val="20"/>
        </w:rPr>
        <w:t>redis1/</w:t>
      </w:r>
      <w:proofErr w:type="spellStart"/>
      <w:r w:rsidRPr="00B93685">
        <w:rPr>
          <w:rFonts w:ascii="Consolas" w:eastAsia="宋体" w:hAnsi="Consolas" w:cs="Consolas"/>
          <w:color w:val="C7254E"/>
          <w:kern w:val="0"/>
          <w:sz w:val="20"/>
        </w:rPr>
        <w:t>redis.conf</w:t>
      </w:r>
      <w:proofErr w:type="spellEnd"/>
      <w:r w:rsidRPr="00B93685">
        <w:rPr>
          <w:rFonts w:ascii="Helvetica" w:eastAsia="宋体" w:hAnsi="Helvetica" w:cs="Helvetica"/>
          <w:color w:val="333333"/>
          <w:kern w:val="0"/>
          <w:szCs w:val="21"/>
        </w:rPr>
        <w:t>为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master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：</w:t>
      </w:r>
    </w:p>
    <w:p w:rsidR="00B93685" w:rsidRPr="00B93685" w:rsidRDefault="00B93685" w:rsidP="00B93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B93685">
        <w:rPr>
          <w:rFonts w:ascii="Consolas" w:eastAsia="宋体" w:hAnsi="Consolas" w:cs="Consolas"/>
          <w:color w:val="333333"/>
          <w:kern w:val="0"/>
          <w:sz w:val="20"/>
        </w:rPr>
        <w:t xml:space="preserve">    </w:t>
      </w:r>
      <w:proofErr w:type="gramStart"/>
      <w:r w:rsidRPr="00B93685">
        <w:rPr>
          <w:rFonts w:ascii="Consolas" w:eastAsia="宋体" w:hAnsi="Consolas" w:cs="Consolas"/>
          <w:color w:val="333333"/>
          <w:kern w:val="0"/>
          <w:sz w:val="20"/>
        </w:rPr>
        <w:t>bind</w:t>
      </w:r>
      <w:proofErr w:type="gramEnd"/>
      <w:r w:rsidRPr="00B93685">
        <w:rPr>
          <w:rFonts w:ascii="Consolas" w:eastAsia="宋体" w:hAnsi="Consolas" w:cs="Consolas"/>
          <w:color w:val="333333"/>
          <w:kern w:val="0"/>
          <w:sz w:val="20"/>
        </w:rPr>
        <w:t xml:space="preserve"> </w:t>
      </w:r>
      <w:r w:rsidRPr="00B93685">
        <w:rPr>
          <w:rFonts w:ascii="Consolas" w:eastAsia="宋体" w:hAnsi="Consolas" w:cs="Consolas"/>
          <w:color w:val="008080"/>
          <w:kern w:val="0"/>
          <w:sz w:val="20"/>
        </w:rPr>
        <w:t>127.0.0.1</w:t>
      </w:r>
    </w:p>
    <w:p w:rsidR="00B93685" w:rsidRPr="00B93685" w:rsidRDefault="00B93685" w:rsidP="00B93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93685">
        <w:rPr>
          <w:rFonts w:ascii="Consolas" w:eastAsia="宋体" w:hAnsi="Consolas" w:cs="Consolas"/>
          <w:color w:val="333333"/>
          <w:kern w:val="0"/>
          <w:sz w:val="20"/>
        </w:rPr>
        <w:t xml:space="preserve">    </w:t>
      </w:r>
      <w:proofErr w:type="gramStart"/>
      <w:r w:rsidRPr="00B93685">
        <w:rPr>
          <w:rFonts w:ascii="Consolas" w:eastAsia="宋体" w:hAnsi="Consolas" w:cs="Consolas"/>
          <w:color w:val="333333"/>
          <w:kern w:val="0"/>
          <w:sz w:val="20"/>
        </w:rPr>
        <w:t>port</w:t>
      </w:r>
      <w:proofErr w:type="gramEnd"/>
      <w:r w:rsidRPr="00B93685">
        <w:rPr>
          <w:rFonts w:ascii="Consolas" w:eastAsia="宋体" w:hAnsi="Consolas" w:cs="Consolas"/>
          <w:color w:val="333333"/>
          <w:kern w:val="0"/>
          <w:sz w:val="20"/>
        </w:rPr>
        <w:t xml:space="preserve"> </w:t>
      </w:r>
      <w:r w:rsidRPr="00B93685">
        <w:rPr>
          <w:rFonts w:ascii="Consolas" w:eastAsia="宋体" w:hAnsi="Consolas" w:cs="Consolas"/>
          <w:color w:val="008080"/>
          <w:kern w:val="0"/>
          <w:sz w:val="20"/>
        </w:rPr>
        <w:t>6379</w:t>
      </w:r>
    </w:p>
    <w:p w:rsidR="00B93685" w:rsidRPr="00B93685" w:rsidRDefault="00B93685" w:rsidP="00B93685">
      <w:pPr>
        <w:widowControl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3685">
        <w:rPr>
          <w:rFonts w:ascii="Helvetica" w:eastAsia="宋体" w:hAnsi="Helvetica" w:cs="Helvetica"/>
          <w:color w:val="333333"/>
          <w:kern w:val="0"/>
          <w:szCs w:val="21"/>
        </w:rPr>
        <w:t>配置</w:t>
      </w:r>
      <w:r w:rsidRPr="00B93685">
        <w:rPr>
          <w:rFonts w:ascii="Consolas" w:eastAsia="宋体" w:hAnsi="Consolas" w:cs="Consolas"/>
          <w:color w:val="C7254E"/>
          <w:kern w:val="0"/>
          <w:sz w:val="20"/>
        </w:rPr>
        <w:t>redis2/</w:t>
      </w:r>
      <w:proofErr w:type="spellStart"/>
      <w:r w:rsidRPr="00B93685">
        <w:rPr>
          <w:rFonts w:ascii="Consolas" w:eastAsia="宋体" w:hAnsi="Consolas" w:cs="Consolas"/>
          <w:color w:val="C7254E"/>
          <w:kern w:val="0"/>
          <w:sz w:val="20"/>
        </w:rPr>
        <w:t>redis.conf</w:t>
      </w:r>
      <w:proofErr w:type="spellEnd"/>
      <w:r w:rsidRPr="00B93685">
        <w:rPr>
          <w:rFonts w:ascii="Helvetica" w:eastAsia="宋体" w:hAnsi="Helvetica" w:cs="Helvetica"/>
          <w:color w:val="333333"/>
          <w:kern w:val="0"/>
          <w:szCs w:val="21"/>
        </w:rPr>
        <w:t>为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redis1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slave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：</w:t>
      </w:r>
    </w:p>
    <w:p w:rsidR="00B93685" w:rsidRPr="00B93685" w:rsidRDefault="00B93685" w:rsidP="00B93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B93685">
        <w:rPr>
          <w:rFonts w:ascii="Consolas" w:eastAsia="宋体" w:hAnsi="Consolas" w:cs="Consolas"/>
          <w:color w:val="333333"/>
          <w:kern w:val="0"/>
          <w:sz w:val="20"/>
        </w:rPr>
        <w:t xml:space="preserve">    </w:t>
      </w:r>
      <w:proofErr w:type="gramStart"/>
      <w:r w:rsidRPr="00B93685">
        <w:rPr>
          <w:rFonts w:ascii="Consolas" w:eastAsia="宋体" w:hAnsi="Consolas" w:cs="Consolas"/>
          <w:color w:val="333333"/>
          <w:kern w:val="0"/>
          <w:sz w:val="20"/>
        </w:rPr>
        <w:t>bind</w:t>
      </w:r>
      <w:proofErr w:type="gramEnd"/>
      <w:r w:rsidRPr="00B93685">
        <w:rPr>
          <w:rFonts w:ascii="Consolas" w:eastAsia="宋体" w:hAnsi="Consolas" w:cs="Consolas"/>
          <w:color w:val="333333"/>
          <w:kern w:val="0"/>
          <w:sz w:val="20"/>
        </w:rPr>
        <w:t xml:space="preserve"> </w:t>
      </w:r>
      <w:r w:rsidRPr="00B93685">
        <w:rPr>
          <w:rFonts w:ascii="Consolas" w:eastAsia="宋体" w:hAnsi="Consolas" w:cs="Consolas"/>
          <w:color w:val="008080"/>
          <w:kern w:val="0"/>
          <w:sz w:val="20"/>
        </w:rPr>
        <w:t>127.0.0.1</w:t>
      </w:r>
    </w:p>
    <w:p w:rsidR="00B93685" w:rsidRPr="00B93685" w:rsidRDefault="00B93685" w:rsidP="00B93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B93685">
        <w:rPr>
          <w:rFonts w:ascii="Consolas" w:eastAsia="宋体" w:hAnsi="Consolas" w:cs="Consolas"/>
          <w:color w:val="333333"/>
          <w:kern w:val="0"/>
          <w:sz w:val="20"/>
        </w:rPr>
        <w:t xml:space="preserve">    </w:t>
      </w:r>
      <w:proofErr w:type="gramStart"/>
      <w:r w:rsidRPr="00B93685">
        <w:rPr>
          <w:rFonts w:ascii="Consolas" w:eastAsia="宋体" w:hAnsi="Consolas" w:cs="Consolas"/>
          <w:color w:val="333333"/>
          <w:kern w:val="0"/>
          <w:sz w:val="20"/>
        </w:rPr>
        <w:t>port</w:t>
      </w:r>
      <w:proofErr w:type="gramEnd"/>
      <w:r w:rsidRPr="00B93685">
        <w:rPr>
          <w:rFonts w:ascii="Consolas" w:eastAsia="宋体" w:hAnsi="Consolas" w:cs="Consolas"/>
          <w:color w:val="333333"/>
          <w:kern w:val="0"/>
          <w:sz w:val="20"/>
        </w:rPr>
        <w:t xml:space="preserve"> </w:t>
      </w:r>
      <w:r w:rsidRPr="00B93685">
        <w:rPr>
          <w:rFonts w:ascii="Consolas" w:eastAsia="宋体" w:hAnsi="Consolas" w:cs="Consolas"/>
          <w:color w:val="008080"/>
          <w:kern w:val="0"/>
          <w:sz w:val="20"/>
        </w:rPr>
        <w:t>6379</w:t>
      </w:r>
    </w:p>
    <w:p w:rsidR="00B93685" w:rsidRPr="00B93685" w:rsidRDefault="00B93685" w:rsidP="00B93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B93685">
        <w:rPr>
          <w:rFonts w:ascii="Consolas" w:eastAsia="宋体" w:hAnsi="Consolas" w:cs="Consolas"/>
          <w:color w:val="333333"/>
          <w:kern w:val="0"/>
          <w:sz w:val="20"/>
        </w:rPr>
        <w:t xml:space="preserve">    </w:t>
      </w:r>
      <w:proofErr w:type="spellStart"/>
      <w:proofErr w:type="gramStart"/>
      <w:r w:rsidRPr="00B93685">
        <w:rPr>
          <w:rFonts w:ascii="Consolas" w:eastAsia="宋体" w:hAnsi="Consolas" w:cs="Consolas"/>
          <w:color w:val="333333"/>
          <w:kern w:val="0"/>
          <w:sz w:val="20"/>
        </w:rPr>
        <w:t>slaveof</w:t>
      </w:r>
      <w:proofErr w:type="spellEnd"/>
      <w:proofErr w:type="gramEnd"/>
      <w:r w:rsidRPr="00B93685">
        <w:rPr>
          <w:rFonts w:ascii="Consolas" w:eastAsia="宋体" w:hAnsi="Consolas" w:cs="Consolas"/>
          <w:color w:val="333333"/>
          <w:kern w:val="0"/>
          <w:sz w:val="20"/>
        </w:rPr>
        <w:t xml:space="preserve"> &lt;redis1_ip&gt; </w:t>
      </w:r>
      <w:r w:rsidRPr="00B93685">
        <w:rPr>
          <w:rFonts w:ascii="Consolas" w:eastAsia="宋体" w:hAnsi="Consolas" w:cs="Consolas"/>
          <w:color w:val="008080"/>
          <w:kern w:val="0"/>
          <w:sz w:val="20"/>
        </w:rPr>
        <w:t>6379</w:t>
      </w:r>
    </w:p>
    <w:p w:rsidR="00B93685" w:rsidRPr="00B93685" w:rsidRDefault="00B93685" w:rsidP="00B93685">
      <w:pPr>
        <w:widowControl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3685">
        <w:rPr>
          <w:rFonts w:ascii="Helvetica" w:eastAsia="宋体" w:hAnsi="Helvetica" w:cs="Helvetica"/>
          <w:color w:val="333333"/>
          <w:kern w:val="0"/>
          <w:szCs w:val="21"/>
        </w:rPr>
        <w:t>配置</w:t>
      </w:r>
      <w:r w:rsidRPr="00B93685">
        <w:rPr>
          <w:rFonts w:ascii="Consolas" w:eastAsia="宋体" w:hAnsi="Consolas" w:cs="Consolas"/>
          <w:color w:val="C7254E"/>
          <w:kern w:val="0"/>
          <w:sz w:val="20"/>
        </w:rPr>
        <w:t>sentinel1/</w:t>
      </w:r>
      <w:proofErr w:type="spellStart"/>
      <w:r w:rsidRPr="00B93685">
        <w:rPr>
          <w:rFonts w:ascii="Consolas" w:eastAsia="宋体" w:hAnsi="Consolas" w:cs="Consolas"/>
          <w:color w:val="C7254E"/>
          <w:kern w:val="0"/>
          <w:sz w:val="20"/>
        </w:rPr>
        <w:t>redis-sentinel.conf</w:t>
      </w:r>
      <w:proofErr w:type="spellEnd"/>
      <w:r w:rsidRPr="00B93685">
        <w:rPr>
          <w:rFonts w:ascii="Helvetica" w:eastAsia="宋体" w:hAnsi="Helvetica" w:cs="Helvetica"/>
          <w:color w:val="333333"/>
          <w:kern w:val="0"/>
          <w:szCs w:val="21"/>
        </w:rPr>
        <w:t>：</w:t>
      </w:r>
    </w:p>
    <w:p w:rsidR="00B93685" w:rsidRPr="00B93685" w:rsidRDefault="00B93685" w:rsidP="00B93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B93685">
        <w:rPr>
          <w:rFonts w:ascii="Consolas" w:eastAsia="宋体" w:hAnsi="Consolas" w:cs="Consolas"/>
          <w:color w:val="333333"/>
          <w:kern w:val="0"/>
          <w:sz w:val="20"/>
        </w:rPr>
        <w:t xml:space="preserve">    </w:t>
      </w:r>
      <w:proofErr w:type="gramStart"/>
      <w:r w:rsidRPr="00B93685">
        <w:rPr>
          <w:rFonts w:ascii="Consolas" w:eastAsia="宋体" w:hAnsi="Consolas" w:cs="Consolas"/>
          <w:color w:val="333333"/>
          <w:kern w:val="0"/>
          <w:sz w:val="20"/>
        </w:rPr>
        <w:t>port</w:t>
      </w:r>
      <w:proofErr w:type="gramEnd"/>
      <w:r w:rsidRPr="00B93685">
        <w:rPr>
          <w:rFonts w:ascii="Consolas" w:eastAsia="宋体" w:hAnsi="Consolas" w:cs="Consolas"/>
          <w:color w:val="333333"/>
          <w:kern w:val="0"/>
          <w:sz w:val="20"/>
        </w:rPr>
        <w:t xml:space="preserve"> 26379    </w:t>
      </w:r>
    </w:p>
    <w:p w:rsidR="00B93685" w:rsidRPr="00B93685" w:rsidRDefault="00B93685" w:rsidP="00B93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B93685">
        <w:rPr>
          <w:rFonts w:ascii="Consolas" w:eastAsia="宋体" w:hAnsi="Consolas" w:cs="Consolas"/>
          <w:color w:val="333333"/>
          <w:kern w:val="0"/>
          <w:sz w:val="20"/>
        </w:rPr>
        <w:t xml:space="preserve">    </w:t>
      </w:r>
      <w:proofErr w:type="gramStart"/>
      <w:r w:rsidRPr="00B93685">
        <w:rPr>
          <w:rFonts w:ascii="Consolas" w:eastAsia="宋体" w:hAnsi="Consolas" w:cs="Consolas"/>
          <w:color w:val="333333"/>
          <w:kern w:val="0"/>
          <w:sz w:val="20"/>
        </w:rPr>
        <w:t>sentinel</w:t>
      </w:r>
      <w:proofErr w:type="gramEnd"/>
      <w:r w:rsidRPr="00B93685">
        <w:rPr>
          <w:rFonts w:ascii="Consolas" w:eastAsia="宋体" w:hAnsi="Consolas" w:cs="Consolas"/>
          <w:color w:val="0086B3"/>
          <w:kern w:val="0"/>
          <w:sz w:val="20"/>
        </w:rPr>
        <w:t xml:space="preserve"> monitor </w:t>
      </w:r>
      <w:proofErr w:type="spellStart"/>
      <w:r w:rsidRPr="00B93685">
        <w:rPr>
          <w:rFonts w:ascii="Consolas" w:eastAsia="宋体" w:hAnsi="Consolas" w:cs="Consolas"/>
          <w:color w:val="333333"/>
          <w:kern w:val="0"/>
          <w:sz w:val="20"/>
        </w:rPr>
        <w:t>mymaster</w:t>
      </w:r>
      <w:proofErr w:type="spellEnd"/>
      <w:r w:rsidRPr="00B93685">
        <w:rPr>
          <w:rFonts w:ascii="Consolas" w:eastAsia="宋体" w:hAnsi="Consolas" w:cs="Consolas"/>
          <w:color w:val="333333"/>
          <w:kern w:val="0"/>
          <w:sz w:val="20"/>
        </w:rPr>
        <w:t xml:space="preserve"> &lt;redis1_ip&gt; 6379 2</w:t>
      </w:r>
    </w:p>
    <w:p w:rsidR="00B93685" w:rsidRPr="00B93685" w:rsidRDefault="00B93685" w:rsidP="00B93685">
      <w:pPr>
        <w:widowControl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3685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指定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redis1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为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master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slave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信息会在启动后被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sentinel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监听到并自动写入到配置文件中，因此不需要手动写入，最后的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quorum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表示当有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个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sentinel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判断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master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挂掉的时候即可选举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slave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为新的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master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B93685" w:rsidRPr="00B93685" w:rsidRDefault="00B93685" w:rsidP="00B93685">
      <w:pPr>
        <w:widowControl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3685">
        <w:rPr>
          <w:rFonts w:ascii="Consolas" w:eastAsia="宋体" w:hAnsi="Consolas" w:cs="Consolas"/>
          <w:color w:val="C7254E"/>
          <w:kern w:val="0"/>
          <w:sz w:val="20"/>
        </w:rPr>
        <w:t>sentinel2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B93685">
        <w:rPr>
          <w:rFonts w:ascii="Consolas" w:eastAsia="宋体" w:hAnsi="Consolas" w:cs="Consolas"/>
          <w:color w:val="C7254E"/>
          <w:kern w:val="0"/>
          <w:sz w:val="20"/>
        </w:rPr>
        <w:t>sentinel3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配置相同。</w:t>
      </w:r>
    </w:p>
    <w:p w:rsidR="00B93685" w:rsidRPr="00B93685" w:rsidRDefault="00B93685" w:rsidP="00B93685">
      <w:pPr>
        <w:widowControl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3685">
        <w:rPr>
          <w:rFonts w:ascii="Helvetica" w:eastAsia="宋体" w:hAnsi="Helvetica" w:cs="Helvetica"/>
          <w:color w:val="333333"/>
          <w:kern w:val="0"/>
          <w:szCs w:val="21"/>
        </w:rPr>
        <w:t>这样之后启动</w:t>
      </w:r>
      <w:proofErr w:type="spellStart"/>
      <w:r w:rsidRPr="00B93685">
        <w:rPr>
          <w:rFonts w:ascii="Helvetica" w:eastAsia="宋体" w:hAnsi="Helvetica" w:cs="Helvetica"/>
          <w:color w:val="333333"/>
          <w:kern w:val="0"/>
          <w:szCs w:val="21"/>
        </w:rPr>
        <w:t>redis</w:t>
      </w:r>
      <w:proofErr w:type="spellEnd"/>
      <w:r w:rsidRPr="00B93685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sentinel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集群，即可构建一个高可用的</w:t>
      </w:r>
      <w:proofErr w:type="spellStart"/>
      <w:r w:rsidRPr="00B93685">
        <w:rPr>
          <w:rFonts w:ascii="Helvetica" w:eastAsia="宋体" w:hAnsi="Helvetica" w:cs="Helvetica"/>
          <w:color w:val="333333"/>
          <w:kern w:val="0"/>
          <w:szCs w:val="21"/>
        </w:rPr>
        <w:t>redis</w:t>
      </w:r>
      <w:proofErr w:type="spellEnd"/>
      <w:r w:rsidRPr="00B93685">
        <w:rPr>
          <w:rFonts w:ascii="Helvetica" w:eastAsia="宋体" w:hAnsi="Helvetica" w:cs="Helvetica"/>
          <w:color w:val="333333"/>
          <w:kern w:val="0"/>
          <w:szCs w:val="21"/>
        </w:rPr>
        <w:t>集群。可以尝试一下把</w:t>
      </w:r>
      <w:r w:rsidRPr="00B93685">
        <w:rPr>
          <w:rFonts w:ascii="Consolas" w:eastAsia="宋体" w:hAnsi="Consolas" w:cs="Consolas"/>
          <w:color w:val="C7254E"/>
          <w:kern w:val="0"/>
          <w:sz w:val="20"/>
        </w:rPr>
        <w:t>redis1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这个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master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挂掉，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sentinel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就会探查到并且在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个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sentinel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都探查到的时候即会选举产生新的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master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：</w:t>
      </w:r>
    </w:p>
    <w:p w:rsidR="00B93685" w:rsidRPr="00B93685" w:rsidRDefault="00B93685" w:rsidP="00B93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B93685">
        <w:rPr>
          <w:rFonts w:ascii="Consolas" w:eastAsia="宋体" w:hAnsi="Consolas" w:cs="Consolas"/>
          <w:b/>
          <w:bCs/>
          <w:color w:val="999999"/>
          <w:kern w:val="0"/>
          <w:sz w:val="20"/>
        </w:rPr>
        <w:t xml:space="preserve"># +monitor master </w:t>
      </w:r>
      <w:proofErr w:type="spellStart"/>
      <w:r w:rsidRPr="00B93685">
        <w:rPr>
          <w:rFonts w:ascii="Consolas" w:eastAsia="宋体" w:hAnsi="Consolas" w:cs="Consolas"/>
          <w:b/>
          <w:bCs/>
          <w:color w:val="999999"/>
          <w:kern w:val="0"/>
          <w:sz w:val="20"/>
        </w:rPr>
        <w:t>mymaster</w:t>
      </w:r>
      <w:proofErr w:type="spellEnd"/>
      <w:r w:rsidRPr="00B93685">
        <w:rPr>
          <w:rFonts w:ascii="Consolas" w:eastAsia="宋体" w:hAnsi="Consolas" w:cs="Consolas"/>
          <w:b/>
          <w:bCs/>
          <w:color w:val="999999"/>
          <w:kern w:val="0"/>
          <w:sz w:val="20"/>
        </w:rPr>
        <w:t xml:space="preserve"> &lt;redis1-ip&gt; 6379 quorum 2</w:t>
      </w:r>
    </w:p>
    <w:p w:rsidR="00B93685" w:rsidRPr="00B93685" w:rsidRDefault="00B93685" w:rsidP="00B93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B93685">
        <w:rPr>
          <w:rFonts w:ascii="Consolas" w:eastAsia="宋体" w:hAnsi="Consolas" w:cs="Consolas"/>
          <w:b/>
          <w:bCs/>
          <w:color w:val="999999"/>
          <w:kern w:val="0"/>
          <w:sz w:val="20"/>
        </w:rPr>
        <w:t># +</w:t>
      </w:r>
      <w:proofErr w:type="spellStart"/>
      <w:r w:rsidRPr="00B93685">
        <w:rPr>
          <w:rFonts w:ascii="Consolas" w:eastAsia="宋体" w:hAnsi="Consolas" w:cs="Consolas"/>
          <w:b/>
          <w:bCs/>
          <w:color w:val="999999"/>
          <w:kern w:val="0"/>
          <w:sz w:val="20"/>
        </w:rPr>
        <w:t>sdown</w:t>
      </w:r>
      <w:proofErr w:type="spellEnd"/>
      <w:r w:rsidRPr="00B93685">
        <w:rPr>
          <w:rFonts w:ascii="Consolas" w:eastAsia="宋体" w:hAnsi="Consolas" w:cs="Consolas"/>
          <w:b/>
          <w:bCs/>
          <w:color w:val="999999"/>
          <w:kern w:val="0"/>
          <w:sz w:val="20"/>
        </w:rPr>
        <w:t xml:space="preserve"> master </w:t>
      </w:r>
      <w:proofErr w:type="spellStart"/>
      <w:r w:rsidRPr="00B93685">
        <w:rPr>
          <w:rFonts w:ascii="Consolas" w:eastAsia="宋体" w:hAnsi="Consolas" w:cs="Consolas"/>
          <w:b/>
          <w:bCs/>
          <w:color w:val="999999"/>
          <w:kern w:val="0"/>
          <w:sz w:val="20"/>
        </w:rPr>
        <w:t>mymaster</w:t>
      </w:r>
      <w:proofErr w:type="spellEnd"/>
      <w:r w:rsidRPr="00B93685">
        <w:rPr>
          <w:rFonts w:ascii="Consolas" w:eastAsia="宋体" w:hAnsi="Consolas" w:cs="Consolas"/>
          <w:b/>
          <w:bCs/>
          <w:color w:val="999999"/>
          <w:kern w:val="0"/>
          <w:sz w:val="20"/>
        </w:rPr>
        <w:t xml:space="preserve"> &lt;redis1-ip&gt; 6379</w:t>
      </w:r>
    </w:p>
    <w:p w:rsidR="00B93685" w:rsidRPr="00B93685" w:rsidRDefault="00B93685" w:rsidP="00B93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</w:rPr>
      </w:pPr>
    </w:p>
    <w:p w:rsidR="00B93685" w:rsidRPr="00B93685" w:rsidRDefault="00B93685" w:rsidP="00B93685">
      <w:pPr>
        <w:widowControl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3685">
        <w:rPr>
          <w:rFonts w:ascii="Helvetica" w:eastAsia="宋体" w:hAnsi="Helvetica" w:cs="Helvetica"/>
          <w:color w:val="333333"/>
          <w:kern w:val="0"/>
          <w:szCs w:val="21"/>
        </w:rPr>
        <w:t>同时我们的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Tomcat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配置也将改为使用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sentinel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t>集群的版本：</w:t>
      </w:r>
    </w:p>
    <w:p w:rsidR="00B93685" w:rsidRPr="00B93685" w:rsidRDefault="00B93685" w:rsidP="00B93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B93685">
        <w:rPr>
          <w:rFonts w:ascii="Consolas" w:eastAsia="宋体" w:hAnsi="Consolas" w:cs="Consolas"/>
          <w:color w:val="000080"/>
          <w:kern w:val="0"/>
          <w:sz w:val="20"/>
        </w:rPr>
        <w:t xml:space="preserve">&lt;Valve </w:t>
      </w:r>
      <w:r w:rsidRPr="00B93685">
        <w:rPr>
          <w:rFonts w:ascii="Consolas" w:eastAsia="宋体" w:hAnsi="Consolas" w:cs="Consolas"/>
          <w:color w:val="008080"/>
          <w:kern w:val="0"/>
          <w:sz w:val="20"/>
        </w:rPr>
        <w:t>className</w:t>
      </w:r>
      <w:r w:rsidRPr="00B93685">
        <w:rPr>
          <w:rFonts w:ascii="Consolas" w:eastAsia="宋体" w:hAnsi="Consolas" w:cs="Consolas"/>
          <w:color w:val="000080"/>
          <w:kern w:val="0"/>
          <w:sz w:val="20"/>
        </w:rPr>
        <w:t>=</w:t>
      </w:r>
      <w:r w:rsidRPr="00B93685">
        <w:rPr>
          <w:rFonts w:ascii="Consolas" w:eastAsia="宋体" w:hAnsi="Consolas" w:cs="Consolas"/>
          <w:color w:val="DD1144"/>
          <w:kern w:val="0"/>
          <w:sz w:val="20"/>
        </w:rPr>
        <w:t>"com.orangefunction.tomcat.redissessions.RedisSessionHandlerValve"</w:t>
      </w:r>
      <w:r w:rsidRPr="00B93685">
        <w:rPr>
          <w:rFonts w:ascii="Consolas" w:eastAsia="宋体" w:hAnsi="Consolas" w:cs="Consolas"/>
          <w:color w:val="000080"/>
          <w:kern w:val="0"/>
          <w:sz w:val="20"/>
        </w:rPr>
        <w:t xml:space="preserve"> /&gt;</w:t>
      </w:r>
    </w:p>
    <w:p w:rsidR="00B93685" w:rsidRPr="00B93685" w:rsidRDefault="00B93685" w:rsidP="00B93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000080"/>
          <w:kern w:val="0"/>
          <w:sz w:val="20"/>
        </w:rPr>
      </w:pPr>
      <w:r w:rsidRPr="00B93685">
        <w:rPr>
          <w:rFonts w:ascii="Consolas" w:eastAsia="宋体" w:hAnsi="Consolas" w:cs="Consolas"/>
          <w:color w:val="333333"/>
          <w:kern w:val="0"/>
          <w:sz w:val="20"/>
        </w:rPr>
        <w:t xml:space="preserve">    </w:t>
      </w:r>
      <w:r w:rsidRPr="00B93685">
        <w:rPr>
          <w:rFonts w:ascii="Consolas" w:eastAsia="宋体" w:hAnsi="Consolas" w:cs="Consolas"/>
          <w:color w:val="000080"/>
          <w:kern w:val="0"/>
          <w:sz w:val="20"/>
        </w:rPr>
        <w:t xml:space="preserve">&lt;Manager </w:t>
      </w:r>
      <w:proofErr w:type="gramStart"/>
      <w:r w:rsidRPr="00B93685">
        <w:rPr>
          <w:rFonts w:ascii="Consolas" w:eastAsia="宋体" w:hAnsi="Consolas" w:cs="Consolas"/>
          <w:color w:val="008080"/>
          <w:kern w:val="0"/>
          <w:sz w:val="20"/>
        </w:rPr>
        <w:t>className</w:t>
      </w:r>
      <w:proofErr w:type="gramEnd"/>
      <w:r w:rsidRPr="00B93685">
        <w:rPr>
          <w:rFonts w:ascii="Consolas" w:eastAsia="宋体" w:hAnsi="Consolas" w:cs="Consolas"/>
          <w:color w:val="000080"/>
          <w:kern w:val="0"/>
          <w:sz w:val="20"/>
        </w:rPr>
        <w:t>=</w:t>
      </w:r>
      <w:r w:rsidRPr="00B93685">
        <w:rPr>
          <w:rFonts w:ascii="Consolas" w:eastAsia="宋体" w:hAnsi="Consolas" w:cs="Consolas"/>
          <w:color w:val="DD1144"/>
          <w:kern w:val="0"/>
          <w:sz w:val="20"/>
        </w:rPr>
        <w:t>"com.orangefunction.tomcat.redissessions.RedisSessionManager"</w:t>
      </w:r>
    </w:p>
    <w:p w:rsidR="00B93685" w:rsidRPr="00B93685" w:rsidRDefault="00B93685" w:rsidP="00B93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000080"/>
          <w:kern w:val="0"/>
          <w:sz w:val="20"/>
        </w:rPr>
      </w:pPr>
      <w:r w:rsidRPr="00B93685">
        <w:rPr>
          <w:rFonts w:ascii="Consolas" w:eastAsia="宋体" w:hAnsi="Consolas" w:cs="Consolas"/>
          <w:color w:val="000080"/>
          <w:kern w:val="0"/>
          <w:sz w:val="20"/>
        </w:rPr>
        <w:t xml:space="preserve">         </w:t>
      </w:r>
      <w:proofErr w:type="spellStart"/>
      <w:proofErr w:type="gramStart"/>
      <w:r w:rsidRPr="00B93685">
        <w:rPr>
          <w:rFonts w:ascii="Consolas" w:eastAsia="宋体" w:hAnsi="Consolas" w:cs="Consolas"/>
          <w:color w:val="008080"/>
          <w:kern w:val="0"/>
          <w:sz w:val="20"/>
        </w:rPr>
        <w:t>sentinelMaster</w:t>
      </w:r>
      <w:proofErr w:type="spellEnd"/>
      <w:proofErr w:type="gramEnd"/>
      <w:r w:rsidRPr="00B93685">
        <w:rPr>
          <w:rFonts w:ascii="Consolas" w:eastAsia="宋体" w:hAnsi="Consolas" w:cs="Consolas"/>
          <w:color w:val="000080"/>
          <w:kern w:val="0"/>
          <w:sz w:val="20"/>
        </w:rPr>
        <w:t>=</w:t>
      </w:r>
      <w:r w:rsidRPr="00B93685">
        <w:rPr>
          <w:rFonts w:ascii="Consolas" w:eastAsia="宋体" w:hAnsi="Consolas" w:cs="Consolas"/>
          <w:color w:val="DD1144"/>
          <w:kern w:val="0"/>
          <w:sz w:val="20"/>
        </w:rPr>
        <w:t>"</w:t>
      </w:r>
      <w:proofErr w:type="spellStart"/>
      <w:r w:rsidRPr="00B93685">
        <w:rPr>
          <w:rFonts w:ascii="Consolas" w:eastAsia="宋体" w:hAnsi="Consolas" w:cs="Consolas"/>
          <w:color w:val="DD1144"/>
          <w:kern w:val="0"/>
          <w:sz w:val="20"/>
        </w:rPr>
        <w:t>mymaster</w:t>
      </w:r>
      <w:proofErr w:type="spellEnd"/>
      <w:r w:rsidRPr="00B93685">
        <w:rPr>
          <w:rFonts w:ascii="Consolas" w:eastAsia="宋体" w:hAnsi="Consolas" w:cs="Consolas"/>
          <w:color w:val="DD1144"/>
          <w:kern w:val="0"/>
          <w:sz w:val="20"/>
        </w:rPr>
        <w:t>"</w:t>
      </w:r>
    </w:p>
    <w:p w:rsidR="00B93685" w:rsidRPr="00B93685" w:rsidRDefault="00B93685" w:rsidP="00B93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000080"/>
          <w:kern w:val="0"/>
          <w:sz w:val="20"/>
        </w:rPr>
      </w:pPr>
      <w:r w:rsidRPr="00B93685">
        <w:rPr>
          <w:rFonts w:ascii="Consolas" w:eastAsia="宋体" w:hAnsi="Consolas" w:cs="Consolas"/>
          <w:color w:val="000080"/>
          <w:kern w:val="0"/>
          <w:sz w:val="20"/>
        </w:rPr>
        <w:t xml:space="preserve">         </w:t>
      </w:r>
      <w:proofErr w:type="gramStart"/>
      <w:r w:rsidRPr="00B93685">
        <w:rPr>
          <w:rFonts w:ascii="Consolas" w:eastAsia="宋体" w:hAnsi="Consolas" w:cs="Consolas"/>
          <w:color w:val="008080"/>
          <w:kern w:val="0"/>
          <w:sz w:val="20"/>
        </w:rPr>
        <w:t>sentinels</w:t>
      </w:r>
      <w:proofErr w:type="gramEnd"/>
      <w:r w:rsidRPr="00B93685">
        <w:rPr>
          <w:rFonts w:ascii="Consolas" w:eastAsia="宋体" w:hAnsi="Consolas" w:cs="Consolas"/>
          <w:color w:val="000080"/>
          <w:kern w:val="0"/>
          <w:sz w:val="20"/>
        </w:rPr>
        <w:t>=</w:t>
      </w:r>
      <w:r w:rsidRPr="00B93685">
        <w:rPr>
          <w:rFonts w:ascii="Consolas" w:eastAsia="宋体" w:hAnsi="Consolas" w:cs="Consolas"/>
          <w:color w:val="DD1144"/>
          <w:kern w:val="0"/>
          <w:sz w:val="20"/>
        </w:rPr>
        <w:t>"&lt;sentinel1-ip&gt;:26379,&lt;sentinel2-ip&gt;:26379,&lt;sentinel3-ip&gt;:26379"</w:t>
      </w:r>
    </w:p>
    <w:p w:rsidR="00B93685" w:rsidRPr="00B93685" w:rsidRDefault="00B93685" w:rsidP="00B93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93685">
        <w:rPr>
          <w:rFonts w:ascii="Consolas" w:eastAsia="宋体" w:hAnsi="Consolas" w:cs="Consolas"/>
          <w:color w:val="000080"/>
          <w:kern w:val="0"/>
          <w:sz w:val="20"/>
        </w:rPr>
        <w:t xml:space="preserve">         </w:t>
      </w:r>
      <w:proofErr w:type="spellStart"/>
      <w:proofErr w:type="gramStart"/>
      <w:r w:rsidRPr="00B93685">
        <w:rPr>
          <w:rFonts w:ascii="Consolas" w:eastAsia="宋体" w:hAnsi="Consolas" w:cs="Consolas"/>
          <w:color w:val="008080"/>
          <w:kern w:val="0"/>
          <w:sz w:val="20"/>
        </w:rPr>
        <w:t>maxInactiveInterval</w:t>
      </w:r>
      <w:proofErr w:type="spellEnd"/>
      <w:proofErr w:type="gramEnd"/>
      <w:r w:rsidRPr="00B93685">
        <w:rPr>
          <w:rFonts w:ascii="Consolas" w:eastAsia="宋体" w:hAnsi="Consolas" w:cs="Consolas"/>
          <w:color w:val="000080"/>
          <w:kern w:val="0"/>
          <w:sz w:val="20"/>
        </w:rPr>
        <w:t>=</w:t>
      </w:r>
      <w:r w:rsidRPr="00B93685">
        <w:rPr>
          <w:rFonts w:ascii="Consolas" w:eastAsia="宋体" w:hAnsi="Consolas" w:cs="Consolas"/>
          <w:color w:val="DD1144"/>
          <w:kern w:val="0"/>
          <w:sz w:val="20"/>
        </w:rPr>
        <w:t>"60"</w:t>
      </w:r>
      <w:r w:rsidRPr="00B93685">
        <w:rPr>
          <w:rFonts w:ascii="Consolas" w:eastAsia="宋体" w:hAnsi="Consolas" w:cs="Consolas"/>
          <w:color w:val="000080"/>
          <w:kern w:val="0"/>
          <w:sz w:val="20"/>
        </w:rPr>
        <w:t>/&gt;</w:t>
      </w:r>
    </w:p>
    <w:p w:rsidR="00B93685" w:rsidRPr="00B93685" w:rsidRDefault="00B93685" w:rsidP="00DC090F">
      <w:pPr>
        <w:widowControl/>
        <w:spacing w:before="360"/>
        <w:jc w:val="left"/>
        <w:rPr>
          <w:ins w:id="0" w:author="Unknown"/>
          <w:rFonts w:ascii="Helvetica" w:eastAsia="宋体" w:hAnsi="Helvetica" w:cs="Helvetica"/>
          <w:color w:val="333333"/>
          <w:kern w:val="0"/>
          <w:szCs w:val="21"/>
        </w:rPr>
      </w:pPr>
      <w:r w:rsidRPr="00B93685">
        <w:rPr>
          <w:rFonts w:ascii="Helvetica" w:eastAsia="宋体" w:hAnsi="Helvetica" w:cs="Helvetica"/>
          <w:color w:val="333333"/>
          <w:kern w:val="0"/>
          <w:szCs w:val="21"/>
        </w:rPr>
        <w:t>这个集群搭建完成后，我们的系统将会更为稳定：</w:t>
      </w:r>
      <w:r w:rsidRPr="00B9368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="008A0FE4" w:rsidRPr="008A0FE4">
        <w:rPr>
          <w:rFonts w:ascii="Helvetica" w:eastAsia="宋体" w:hAnsi="Helvetica" w:cs="Helvetica"/>
          <w:color w:val="333333"/>
          <w:kern w:val="0"/>
          <w:szCs w:val="21"/>
        </w:rPr>
        <w:pict>
          <v:shape id="_x0000_i1028" type="#_x0000_t75" alt="" style="width:24.2pt;height:24.2pt"/>
        </w:pict>
      </w:r>
      <w:r w:rsidR="00DC090F" w:rsidRPr="00B9368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</w:p>
    <w:p w:rsidR="008A0FE4" w:rsidRDefault="008A0FE4"/>
    <w:sectPr w:rsidR="008A0FE4" w:rsidSect="008A0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3685" w:rsidRDefault="00B93685" w:rsidP="00B93685">
      <w:r>
        <w:separator/>
      </w:r>
    </w:p>
  </w:endnote>
  <w:endnote w:type="continuationSeparator" w:id="1">
    <w:p w:rsidR="00B93685" w:rsidRDefault="00B93685" w:rsidP="00B936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3685" w:rsidRDefault="00B93685" w:rsidP="00B93685">
      <w:r>
        <w:separator/>
      </w:r>
    </w:p>
  </w:footnote>
  <w:footnote w:type="continuationSeparator" w:id="1">
    <w:p w:rsidR="00B93685" w:rsidRDefault="00B93685" w:rsidP="00B936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53B26"/>
    <w:multiLevelType w:val="multilevel"/>
    <w:tmpl w:val="73AC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CE629E"/>
    <w:multiLevelType w:val="multilevel"/>
    <w:tmpl w:val="46FE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0E16A2"/>
    <w:multiLevelType w:val="multilevel"/>
    <w:tmpl w:val="F13A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1E6AE1"/>
    <w:multiLevelType w:val="multilevel"/>
    <w:tmpl w:val="26A86F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170766"/>
    <w:multiLevelType w:val="multilevel"/>
    <w:tmpl w:val="2078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E8213C"/>
    <w:multiLevelType w:val="multilevel"/>
    <w:tmpl w:val="8306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D07C30"/>
    <w:multiLevelType w:val="multilevel"/>
    <w:tmpl w:val="2344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13271D"/>
    <w:multiLevelType w:val="multilevel"/>
    <w:tmpl w:val="83B2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F87F24"/>
    <w:multiLevelType w:val="multilevel"/>
    <w:tmpl w:val="BB60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3685"/>
    <w:rsid w:val="00052E12"/>
    <w:rsid w:val="003E7E31"/>
    <w:rsid w:val="005A4AD1"/>
    <w:rsid w:val="008A0FE4"/>
    <w:rsid w:val="00B93685"/>
    <w:rsid w:val="00BA32DD"/>
    <w:rsid w:val="00DC0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FE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9368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9368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9368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9368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36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36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36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368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9368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9368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9368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93685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93685"/>
    <w:rPr>
      <w:color w:val="0000FF"/>
      <w:u w:val="single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B93685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B93685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r-only">
    <w:name w:val="sr-only"/>
    <w:basedOn w:val="a0"/>
    <w:rsid w:val="00B93685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B93685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B93685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desc">
    <w:name w:val="desc"/>
    <w:basedOn w:val="a"/>
    <w:rsid w:val="00B936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93685"/>
    <w:rPr>
      <w:b/>
      <w:bCs/>
    </w:rPr>
  </w:style>
  <w:style w:type="character" w:customStyle="1" w:styleId="seprator">
    <w:name w:val="seprator"/>
    <w:basedOn w:val="a0"/>
    <w:rsid w:val="00B93685"/>
  </w:style>
  <w:style w:type="paragraph" w:styleId="a7">
    <w:name w:val="Normal (Web)"/>
    <w:basedOn w:val="a"/>
    <w:uiPriority w:val="99"/>
    <w:semiHidden/>
    <w:unhideWhenUsed/>
    <w:rsid w:val="00B936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9368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936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93685"/>
    <w:rPr>
      <w:rFonts w:ascii="宋体" w:eastAsia="宋体" w:hAnsi="宋体" w:cs="宋体"/>
      <w:kern w:val="0"/>
      <w:sz w:val="24"/>
      <w:szCs w:val="24"/>
    </w:rPr>
  </w:style>
  <w:style w:type="character" w:customStyle="1" w:styleId="hljs-selector-tag">
    <w:name w:val="hljs-selector-tag"/>
    <w:basedOn w:val="a0"/>
    <w:rsid w:val="00B93685"/>
  </w:style>
  <w:style w:type="character" w:customStyle="1" w:styleId="hljs-selector-class">
    <w:name w:val="hljs-selector-class"/>
    <w:basedOn w:val="a0"/>
    <w:rsid w:val="00B93685"/>
  </w:style>
  <w:style w:type="character" w:customStyle="1" w:styleId="xml">
    <w:name w:val="xml"/>
    <w:basedOn w:val="a0"/>
    <w:rsid w:val="00B93685"/>
  </w:style>
  <w:style w:type="character" w:customStyle="1" w:styleId="hljs-tag">
    <w:name w:val="hljs-tag"/>
    <w:basedOn w:val="a0"/>
    <w:rsid w:val="00B93685"/>
  </w:style>
  <w:style w:type="character" w:customStyle="1" w:styleId="hljs-name">
    <w:name w:val="hljs-name"/>
    <w:basedOn w:val="a0"/>
    <w:rsid w:val="00B93685"/>
  </w:style>
  <w:style w:type="character" w:customStyle="1" w:styleId="hljs-attr">
    <w:name w:val="hljs-attr"/>
    <w:basedOn w:val="a0"/>
    <w:rsid w:val="00B93685"/>
  </w:style>
  <w:style w:type="character" w:customStyle="1" w:styleId="hljs-string">
    <w:name w:val="hljs-string"/>
    <w:basedOn w:val="a0"/>
    <w:rsid w:val="00B93685"/>
  </w:style>
  <w:style w:type="character" w:customStyle="1" w:styleId="hljs-template-variable">
    <w:name w:val="hljs-template-variable"/>
    <w:basedOn w:val="a0"/>
    <w:rsid w:val="00B93685"/>
  </w:style>
  <w:style w:type="character" w:customStyle="1" w:styleId="hljs-class">
    <w:name w:val="hljs-class"/>
    <w:basedOn w:val="a0"/>
    <w:rsid w:val="00B93685"/>
  </w:style>
  <w:style w:type="character" w:customStyle="1" w:styleId="hljs-params">
    <w:name w:val="hljs-params"/>
    <w:basedOn w:val="a0"/>
    <w:rsid w:val="00B93685"/>
  </w:style>
  <w:style w:type="character" w:customStyle="1" w:styleId="hljs-number">
    <w:name w:val="hljs-number"/>
    <w:basedOn w:val="a0"/>
    <w:rsid w:val="00B93685"/>
  </w:style>
  <w:style w:type="character" w:customStyle="1" w:styleId="hljs-comment">
    <w:name w:val="hljs-comment"/>
    <w:basedOn w:val="a0"/>
    <w:rsid w:val="00B93685"/>
  </w:style>
  <w:style w:type="character" w:customStyle="1" w:styleId="hljs-builtin">
    <w:name w:val="hljs-built_in"/>
    <w:basedOn w:val="a0"/>
    <w:rsid w:val="00B93685"/>
  </w:style>
  <w:style w:type="character" w:customStyle="1" w:styleId="hljs-meta">
    <w:name w:val="hljs-meta"/>
    <w:basedOn w:val="a0"/>
    <w:rsid w:val="00B93685"/>
  </w:style>
  <w:style w:type="character" w:customStyle="1" w:styleId="hljs-meta-string">
    <w:name w:val="hljs-meta-string"/>
    <w:basedOn w:val="a0"/>
    <w:rsid w:val="00B93685"/>
  </w:style>
  <w:style w:type="character" w:customStyle="1" w:styleId="comments-date">
    <w:name w:val="comments-date"/>
    <w:basedOn w:val="a0"/>
    <w:rsid w:val="00B93685"/>
  </w:style>
  <w:style w:type="paragraph" w:customStyle="1" w:styleId="comment-ops">
    <w:name w:val="comment-ops"/>
    <w:basedOn w:val="a"/>
    <w:rsid w:val="00B936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s-zan">
    <w:name w:val="comments-zan"/>
    <w:basedOn w:val="a0"/>
    <w:rsid w:val="00B93685"/>
  </w:style>
  <w:style w:type="character" w:customStyle="1" w:styleId="comments-zan-text">
    <w:name w:val="comments-zan-text"/>
    <w:basedOn w:val="a0"/>
    <w:rsid w:val="00B93685"/>
  </w:style>
  <w:style w:type="character" w:customStyle="1" w:styleId="ml15">
    <w:name w:val="ml15"/>
    <w:basedOn w:val="a0"/>
    <w:rsid w:val="00B93685"/>
  </w:style>
  <w:style w:type="character" w:customStyle="1" w:styleId="comment-meta">
    <w:name w:val="comment-meta"/>
    <w:basedOn w:val="a0"/>
    <w:rsid w:val="00B93685"/>
  </w:style>
  <w:style w:type="character" w:customStyle="1" w:styleId="comments-isauthor">
    <w:name w:val="comments-isauthor"/>
    <w:basedOn w:val="a0"/>
    <w:rsid w:val="00B93685"/>
  </w:style>
  <w:style w:type="character" w:customStyle="1" w:styleId="text-muted-plus">
    <w:name w:val="text-muted-plus"/>
    <w:basedOn w:val="a0"/>
    <w:rsid w:val="00B93685"/>
  </w:style>
  <w:style w:type="paragraph" w:customStyle="1" w:styleId="articlewidget-author-text-muted">
    <w:name w:val="article__widget-author-text-muted"/>
    <w:basedOn w:val="a"/>
    <w:rsid w:val="00B936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widget-author-desc">
    <w:name w:val="article__widget-author-desc"/>
    <w:basedOn w:val="a"/>
    <w:rsid w:val="00B936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rticlewidget-author-text-muted1">
    <w:name w:val="article__widget-author-text-muted1"/>
    <w:basedOn w:val="a0"/>
    <w:rsid w:val="00B93685"/>
  </w:style>
  <w:style w:type="character" w:customStyle="1" w:styleId="ml5">
    <w:name w:val="ml5"/>
    <w:basedOn w:val="a0"/>
    <w:rsid w:val="00B93685"/>
  </w:style>
  <w:style w:type="paragraph" w:customStyle="1" w:styleId="mt30">
    <w:name w:val="mt30"/>
    <w:basedOn w:val="a"/>
    <w:rsid w:val="00B936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B9368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9368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20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5222">
          <w:marLeft w:val="0"/>
          <w:marRight w:val="0"/>
          <w:marTop w:val="0"/>
          <w:marBottom w:val="0"/>
          <w:divBdr>
            <w:top w:val="single" w:sz="18" w:space="0" w:color="009A6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428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1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2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38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9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879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05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122614">
                          <w:marLeft w:val="42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6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E0E0E0"/>
                        <w:right w:val="none" w:sz="0" w:space="0" w:color="auto"/>
                      </w:divBdr>
                      <w:divsChild>
                        <w:div w:id="199375115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17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37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8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75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323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44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6362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50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22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0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961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10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058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14794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60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16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75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71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260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88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06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22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8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79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45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05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44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87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938063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9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931391">
                                                      <w:marLeft w:val="6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056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0440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7904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754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0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2730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7485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52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54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8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87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6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574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03304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single" w:sz="6" w:space="11" w:color="DDDDDD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29387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1" w:color="EEEEEE"/>
                                <w:right w:val="none" w:sz="0" w:space="0" w:color="auto"/>
                              </w:divBdr>
                              <w:divsChild>
                                <w:div w:id="114478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98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272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65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83817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6369647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86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8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4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96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608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4" w:color="EEEEEE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2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3798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7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762197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07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09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mentfault.com/t/redis-cluster/blogs" TargetMode="External"/><Relationship Id="rId13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segmentfault.com/a/1190000009591087" TargetMode="External"/><Relationship Id="rId12" Type="http://schemas.openxmlformats.org/officeDocument/2006/relationships/hyperlink" Target="https://github.com/jcoleman/tomcat-redis-session-manage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egmentfault.com/t/tomcat/blog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jinhaoplus/tomcat-redis-session-manager" TargetMode="External"/><Relationship Id="rId10" Type="http://schemas.openxmlformats.org/officeDocument/2006/relationships/hyperlink" Target="https://segmentfault.com/t/session%E6%8C%81%E4%B9%85%E5%8C%96/blo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gmentfault.com/t/redis/blogs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6</Pages>
  <Words>767</Words>
  <Characters>4377</Characters>
  <Application>Microsoft Office Word</Application>
  <DocSecurity>0</DocSecurity>
  <Lines>36</Lines>
  <Paragraphs>10</Paragraphs>
  <ScaleCrop>false</ScaleCrop>
  <Company/>
  <LinksUpToDate>false</LinksUpToDate>
  <CharactersWithSpaces>5134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f18107</dc:creator>
  <cp:keywords/>
  <dc:description/>
  <cp:lastModifiedBy>c90054</cp:lastModifiedBy>
  <cp:revision>12</cp:revision>
  <dcterms:created xsi:type="dcterms:W3CDTF">2018-04-10T03:04:00Z</dcterms:created>
  <dcterms:modified xsi:type="dcterms:W3CDTF">2018-04-11T01:01:00Z</dcterms:modified>
</cp:coreProperties>
</file>